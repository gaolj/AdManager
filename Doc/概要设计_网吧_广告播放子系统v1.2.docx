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F09" w:rsidRPr="00DF33AE" w:rsidRDefault="0083402F" w:rsidP="004B2016">
      <w:pPr>
        <w:jc w:val="center"/>
        <w:rPr>
          <w:rFonts w:ascii="微软雅黑" w:hAnsi="微软雅黑"/>
          <w:b/>
          <w:sz w:val="32"/>
          <w:szCs w:val="32"/>
        </w:rPr>
      </w:pPr>
      <w:r w:rsidRPr="0083402F">
        <w:rPr>
          <w:rFonts w:ascii="微软雅黑" w:hAnsi="微软雅黑" w:hint="eastAsia"/>
          <w:b/>
          <w:sz w:val="32"/>
          <w:szCs w:val="32"/>
        </w:rPr>
        <w:t>网吧端广告播放子系统概要设计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23"/>
        <w:gridCol w:w="5009"/>
        <w:gridCol w:w="1871"/>
        <w:gridCol w:w="1247"/>
      </w:tblGrid>
      <w:tr w:rsidR="00662716" w:rsidRPr="00662716" w:rsidTr="00D37CCA">
        <w:tc>
          <w:tcPr>
            <w:tcW w:w="1223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 w:rsidRPr="00662716"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版本</w:t>
            </w:r>
          </w:p>
        </w:tc>
        <w:tc>
          <w:tcPr>
            <w:tcW w:w="5009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变更内容</w:t>
            </w:r>
          </w:p>
        </w:tc>
        <w:tc>
          <w:tcPr>
            <w:tcW w:w="1871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日期</w:t>
            </w:r>
          </w:p>
        </w:tc>
        <w:tc>
          <w:tcPr>
            <w:tcW w:w="1247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提交人</w:t>
            </w:r>
          </w:p>
        </w:tc>
      </w:tr>
      <w:tr w:rsidR="00662716" w:rsidRPr="00662716" w:rsidTr="00D37CCA">
        <w:tc>
          <w:tcPr>
            <w:tcW w:w="1223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V1.0</w:t>
            </w:r>
          </w:p>
        </w:tc>
        <w:tc>
          <w:tcPr>
            <w:tcW w:w="5009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新建</w:t>
            </w:r>
          </w:p>
        </w:tc>
        <w:tc>
          <w:tcPr>
            <w:tcW w:w="1871" w:type="dxa"/>
          </w:tcPr>
          <w:p w:rsidR="00662716" w:rsidRPr="00662716" w:rsidRDefault="00D37CCA" w:rsidP="0029142B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201</w:t>
            </w:r>
            <w:r w:rsidR="0029142B"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7/2</w:t>
            </w:r>
            <w:r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/11</w:t>
            </w:r>
          </w:p>
        </w:tc>
        <w:tc>
          <w:tcPr>
            <w:tcW w:w="1247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高</w:t>
            </w:r>
            <w: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黎峻</w:t>
            </w:r>
          </w:p>
        </w:tc>
      </w:tr>
      <w:tr w:rsidR="00CB768F" w:rsidRPr="00662716" w:rsidTr="00D37CCA">
        <w:tc>
          <w:tcPr>
            <w:tcW w:w="1223" w:type="dxa"/>
          </w:tcPr>
          <w:p w:rsidR="00CB768F" w:rsidRDefault="00CB768F" w:rsidP="00CB768F">
            <w:pPr>
              <w:rPr>
                <w:rFonts w:ascii="微软雅黑" w:hAnsi="微软雅黑" w:hint="eastAsia"/>
                <w:color w:val="404040" w:themeColor="text1" w:themeTint="BF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szCs w:val="28"/>
              </w:rPr>
              <w:t>V1.1</w:t>
            </w:r>
          </w:p>
        </w:tc>
        <w:tc>
          <w:tcPr>
            <w:tcW w:w="5009" w:type="dxa"/>
          </w:tcPr>
          <w:p w:rsidR="00CB768F" w:rsidRPr="00662716" w:rsidRDefault="00CB768F" w:rsidP="00CB768F">
            <w:pPr>
              <w:rPr>
                <w:rFonts w:ascii="微软雅黑" w:hAnsi="微软雅黑"/>
                <w:color w:val="404040" w:themeColor="text1" w:themeTint="BF"/>
                <w:szCs w:val="28"/>
              </w:rPr>
            </w:pPr>
          </w:p>
        </w:tc>
        <w:tc>
          <w:tcPr>
            <w:tcW w:w="1871" w:type="dxa"/>
          </w:tcPr>
          <w:p w:rsidR="00CB768F" w:rsidRPr="00662716" w:rsidRDefault="00CB768F" w:rsidP="00CB768F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2017/2/23</w:t>
            </w:r>
          </w:p>
        </w:tc>
        <w:tc>
          <w:tcPr>
            <w:tcW w:w="1247" w:type="dxa"/>
          </w:tcPr>
          <w:p w:rsidR="00CB768F" w:rsidRDefault="00CB768F" w:rsidP="00CB768F">
            <w:pPr>
              <w:rPr>
                <w:rFonts w:ascii="微软雅黑" w:hAnsi="微软雅黑" w:hint="eastAsia"/>
                <w:color w:val="404040" w:themeColor="text1" w:themeTint="BF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高</w:t>
            </w:r>
            <w: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黎峻</w:t>
            </w:r>
          </w:p>
        </w:tc>
      </w:tr>
    </w:tbl>
    <w:p w:rsidR="00674FCA" w:rsidRPr="004B2016" w:rsidRDefault="00C05F09" w:rsidP="00DF33AE">
      <w:pPr>
        <w:pStyle w:val="af3"/>
      </w:pPr>
      <w:r w:rsidRPr="004B2016">
        <w:rPr>
          <w:rFonts w:hint="eastAsia"/>
        </w:rPr>
        <w:lastRenderedPageBreak/>
        <w:t>系统</w:t>
      </w:r>
      <w:r w:rsidR="009D4CC2" w:rsidRPr="004B2016">
        <w:t>概述</w:t>
      </w:r>
    </w:p>
    <w:p w:rsidR="009A5501" w:rsidRDefault="003A4CA2" w:rsidP="0007683A">
      <w:pPr>
        <w:ind w:firstLineChars="200" w:firstLine="560"/>
      </w:pPr>
      <w:r>
        <w:rPr>
          <w:rFonts w:ascii="微软雅黑" w:hAnsi="微软雅黑" w:hint="eastAsia"/>
          <w:szCs w:val="28"/>
        </w:rPr>
        <w:t>本</w:t>
      </w:r>
      <w:r w:rsidRPr="003A4CA2">
        <w:rPr>
          <w:rFonts w:ascii="微软雅黑" w:hAnsi="微软雅黑" w:hint="eastAsia"/>
          <w:szCs w:val="28"/>
        </w:rPr>
        <w:t>广告播放</w:t>
      </w:r>
      <w:r w:rsidR="00FE4BF5">
        <w:rPr>
          <w:rFonts w:ascii="微软雅黑" w:hAnsi="微软雅黑" w:hint="eastAsia"/>
          <w:szCs w:val="28"/>
        </w:rPr>
        <w:t>子</w:t>
      </w:r>
      <w:r w:rsidRPr="003A4CA2">
        <w:rPr>
          <w:rFonts w:ascii="微软雅黑" w:hAnsi="微软雅黑" w:hint="eastAsia"/>
          <w:szCs w:val="28"/>
        </w:rPr>
        <w:t>系统</w:t>
      </w:r>
      <w:r w:rsidR="00B83A3A" w:rsidRPr="00DF33AE">
        <w:rPr>
          <w:rFonts w:ascii="微软雅黑" w:hAnsi="微软雅黑" w:hint="eastAsia"/>
          <w:szCs w:val="28"/>
        </w:rPr>
        <w:t>分为</w:t>
      </w:r>
      <w:r w:rsidR="00B83A3A">
        <w:rPr>
          <w:rFonts w:ascii="微软雅黑" w:hAnsi="微软雅黑" w:hint="eastAsia"/>
          <w:szCs w:val="28"/>
        </w:rPr>
        <w:t>二</w:t>
      </w:r>
      <w:r w:rsidR="000D737B">
        <w:rPr>
          <w:rFonts w:ascii="微软雅黑" w:hAnsi="微软雅黑" w:hint="eastAsia"/>
          <w:szCs w:val="28"/>
        </w:rPr>
        <w:t>大</w:t>
      </w:r>
      <w:r w:rsidR="000D737B">
        <w:rPr>
          <w:rFonts w:ascii="微软雅黑" w:hAnsi="微软雅黑"/>
          <w:szCs w:val="28"/>
        </w:rPr>
        <w:t>模块</w:t>
      </w:r>
      <w:r w:rsidR="00B83A3A" w:rsidRPr="00DF33AE">
        <w:rPr>
          <w:rFonts w:ascii="微软雅黑" w:hAnsi="微软雅黑" w:hint="eastAsia"/>
          <w:szCs w:val="28"/>
        </w:rPr>
        <w:t>：</w:t>
      </w:r>
      <w:r w:rsidR="009A5501">
        <w:rPr>
          <w:rFonts w:hint="eastAsia"/>
        </w:rPr>
        <w:t>广告客户端</w:t>
      </w:r>
      <w:r w:rsidR="000D737B">
        <w:rPr>
          <w:rFonts w:ascii="微软雅黑" w:hAnsi="微软雅黑" w:hint="eastAsia"/>
          <w:szCs w:val="28"/>
        </w:rPr>
        <w:t>，</w:t>
      </w:r>
      <w:r w:rsidR="009A5501">
        <w:rPr>
          <w:rFonts w:hint="eastAsia"/>
        </w:rPr>
        <w:t>广告服务端</w:t>
      </w:r>
    </w:p>
    <w:p w:rsidR="009A5501" w:rsidRPr="00815575" w:rsidRDefault="009A5501" w:rsidP="004274C9">
      <w:pPr>
        <w:pStyle w:val="af6"/>
        <w:numPr>
          <w:ilvl w:val="0"/>
          <w:numId w:val="7"/>
        </w:numPr>
        <w:ind w:firstLineChars="0"/>
      </w:pPr>
      <w:r w:rsidRPr="00815575">
        <w:rPr>
          <w:rFonts w:hint="eastAsia"/>
        </w:rPr>
        <w:t>广告客户端</w:t>
      </w:r>
      <w:r w:rsidRPr="00815575">
        <w:rPr>
          <w:rFonts w:hint="eastAsia"/>
        </w:rPr>
        <w:t>:</w:t>
      </w:r>
      <w:r w:rsidRPr="00815575">
        <w:t xml:space="preserve">  </w:t>
      </w:r>
      <w:r w:rsidRPr="00815575">
        <w:rPr>
          <w:rFonts w:hint="eastAsia"/>
        </w:rPr>
        <w:t>与计费客户端整合在一起</w:t>
      </w:r>
      <w:r w:rsidR="005E0F15" w:rsidRPr="00815575">
        <w:rPr>
          <w:rFonts w:hint="eastAsia"/>
        </w:rPr>
        <w:t>，</w:t>
      </w:r>
      <w:r w:rsidRPr="00815575">
        <w:rPr>
          <w:rFonts w:hint="eastAsia"/>
        </w:rPr>
        <w:t>从广告服务端处</w:t>
      </w:r>
      <w:r w:rsidR="005E0F15" w:rsidRPr="00815575">
        <w:rPr>
          <w:rFonts w:hint="eastAsia"/>
        </w:rPr>
        <w:t>获取广告播放策略和广告文件，</w:t>
      </w:r>
      <w:r w:rsidRPr="00815575">
        <w:rPr>
          <w:rFonts w:hint="eastAsia"/>
        </w:rPr>
        <w:t>并播放广告</w:t>
      </w:r>
      <w:r w:rsidR="005E0F15" w:rsidRPr="00815575">
        <w:rPr>
          <w:rFonts w:hint="eastAsia"/>
        </w:rPr>
        <w:t>。</w:t>
      </w:r>
    </w:p>
    <w:p w:rsidR="009A5501" w:rsidRPr="00815575" w:rsidRDefault="009A5501" w:rsidP="004274C9">
      <w:pPr>
        <w:pStyle w:val="af6"/>
        <w:numPr>
          <w:ilvl w:val="0"/>
          <w:numId w:val="7"/>
        </w:numPr>
        <w:ind w:firstLineChars="0"/>
      </w:pPr>
      <w:r w:rsidRPr="00815575">
        <w:rPr>
          <w:rFonts w:hint="eastAsia"/>
        </w:rPr>
        <w:t>广告服务端</w:t>
      </w:r>
      <w:r w:rsidRPr="00815575">
        <w:rPr>
          <w:rFonts w:hint="eastAsia"/>
        </w:rPr>
        <w:t>:</w:t>
      </w:r>
      <w:r w:rsidRPr="00815575">
        <w:t xml:space="preserve">  </w:t>
      </w:r>
      <w:r w:rsidRPr="00815575">
        <w:rPr>
          <w:rFonts w:hint="eastAsia"/>
        </w:rPr>
        <w:t>与计费服务端</w:t>
      </w:r>
      <w:r w:rsidRPr="00815575">
        <w:rPr>
          <w:rFonts w:hint="eastAsia"/>
        </w:rPr>
        <w:t>(</w:t>
      </w:r>
      <w:r w:rsidRPr="00815575">
        <w:rPr>
          <w:rFonts w:hint="eastAsia"/>
        </w:rPr>
        <w:t>或计费收银端</w:t>
      </w:r>
      <w:r w:rsidRPr="00815575">
        <w:rPr>
          <w:rFonts w:hint="eastAsia"/>
        </w:rPr>
        <w:t xml:space="preserve">) </w:t>
      </w:r>
      <w:r w:rsidRPr="00815575">
        <w:rPr>
          <w:rFonts w:hint="eastAsia"/>
        </w:rPr>
        <w:t>整合在一起</w:t>
      </w:r>
      <w:r w:rsidR="005E0F15" w:rsidRPr="00815575">
        <w:rPr>
          <w:rFonts w:hint="eastAsia"/>
        </w:rPr>
        <w:t>，</w:t>
      </w:r>
      <w:r w:rsidRPr="00815575">
        <w:rPr>
          <w:rFonts w:hint="eastAsia"/>
        </w:rPr>
        <w:t>从广告中心</w:t>
      </w:r>
      <w:r w:rsidR="005E0F15" w:rsidRPr="00815575">
        <w:rPr>
          <w:rFonts w:hint="eastAsia"/>
        </w:rPr>
        <w:t>处</w:t>
      </w:r>
      <w:r w:rsidRPr="00815575">
        <w:rPr>
          <w:rFonts w:hint="eastAsia"/>
        </w:rPr>
        <w:t>获取</w:t>
      </w:r>
      <w:r w:rsidR="005E0F15" w:rsidRPr="00815575">
        <w:rPr>
          <w:rFonts w:hint="eastAsia"/>
        </w:rPr>
        <w:t>本</w:t>
      </w:r>
      <w:r w:rsidR="005E0F15" w:rsidRPr="00815575">
        <w:t>网吧</w:t>
      </w:r>
      <w:r w:rsidRPr="00815575">
        <w:rPr>
          <w:rFonts w:hint="eastAsia"/>
        </w:rPr>
        <w:t>广告播放策略和广告内容</w:t>
      </w:r>
      <w:r w:rsidR="005E0F15" w:rsidRPr="00815575">
        <w:rPr>
          <w:rFonts w:hint="eastAsia"/>
        </w:rPr>
        <w:t>。</w:t>
      </w:r>
    </w:p>
    <w:p w:rsidR="009A5501" w:rsidRPr="004274C9" w:rsidRDefault="009A5501" w:rsidP="004274C9">
      <w:pPr>
        <w:pStyle w:val="af6"/>
        <w:numPr>
          <w:ilvl w:val="0"/>
          <w:numId w:val="7"/>
        </w:numPr>
        <w:ind w:firstLineChars="0"/>
        <w:rPr>
          <w:bCs/>
          <w:caps/>
        </w:rPr>
      </w:pPr>
      <w:r w:rsidRPr="004274C9">
        <w:rPr>
          <w:rFonts w:hint="eastAsia"/>
          <w:bCs/>
          <w:caps/>
        </w:rPr>
        <w:t>广告中心</w:t>
      </w:r>
      <w:r w:rsidRPr="004274C9">
        <w:rPr>
          <w:rFonts w:hint="eastAsia"/>
          <w:bCs/>
          <w:caps/>
        </w:rPr>
        <w:t>:</w:t>
      </w:r>
      <w:r w:rsidRPr="004274C9">
        <w:rPr>
          <w:bCs/>
          <w:caps/>
        </w:rPr>
        <w:t xml:space="preserve">  </w:t>
      </w:r>
      <w:r w:rsidR="00FE4BF5" w:rsidRPr="004274C9">
        <w:rPr>
          <w:rFonts w:hint="eastAsia"/>
          <w:bCs/>
          <w:caps/>
        </w:rPr>
        <w:t>管理广告策略和广告</w:t>
      </w:r>
      <w:r w:rsidR="00FE4BF5" w:rsidRPr="004274C9">
        <w:rPr>
          <w:bCs/>
          <w:caps/>
        </w:rPr>
        <w:t>文件</w:t>
      </w:r>
      <w:r w:rsidR="00FE4BF5" w:rsidRPr="004274C9">
        <w:rPr>
          <w:rFonts w:hint="eastAsia"/>
          <w:bCs/>
          <w:caps/>
        </w:rPr>
        <w:t>，</w:t>
      </w:r>
      <w:r w:rsidRPr="004274C9">
        <w:rPr>
          <w:rFonts w:hint="eastAsia"/>
          <w:bCs/>
          <w:caps/>
        </w:rPr>
        <w:t>并下发给网吧</w:t>
      </w:r>
    </w:p>
    <w:p w:rsidR="00674FCA" w:rsidRPr="00CB6A44" w:rsidRDefault="00674FCA">
      <w:pPr>
        <w:rPr>
          <w:rFonts w:ascii="微软雅黑" w:hAnsi="微软雅黑"/>
          <w:sz w:val="24"/>
          <w:szCs w:val="24"/>
        </w:rPr>
      </w:pPr>
    </w:p>
    <w:p w:rsidR="00B968DE" w:rsidRDefault="00262FC3" w:rsidP="00B968DE">
      <w:pPr>
        <w:pStyle w:val="af3"/>
        <w:pageBreakBefore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数据定义</w:t>
      </w:r>
    </w:p>
    <w:p w:rsidR="00B968DE" w:rsidRDefault="00B968DE" w:rsidP="00B968DE">
      <w:pPr>
        <w:rPr>
          <w:lang w:val="zh-CN"/>
        </w:rPr>
      </w:pPr>
      <w:r>
        <w:rPr>
          <w:rFonts w:hint="eastAsia"/>
          <w:lang w:val="zh-CN"/>
        </w:rPr>
        <w:t>广告</w:t>
      </w:r>
      <w:r w:rsidR="009E2FE1">
        <w:rPr>
          <w:lang w:val="zh-CN"/>
        </w:rPr>
        <w:t>—</w:t>
      </w:r>
      <w:r>
        <w:rPr>
          <w:lang w:val="zh-CN"/>
        </w:rPr>
        <w:t>Ad</w:t>
      </w:r>
    </w:p>
    <w:p w:rsidR="002A772E" w:rsidRPr="009E2FE1" w:rsidRDefault="002A772E" w:rsidP="0080232B">
      <w:pPr>
        <w:pStyle w:val="af6"/>
        <w:numPr>
          <w:ilvl w:val="0"/>
          <w:numId w:val="13"/>
        </w:numPr>
        <w:ind w:firstLineChars="0"/>
        <w:rPr>
          <w:ins w:id="0" w:author="高黎峻" w:date="2017-02-24T09:40:00Z"/>
          <w:rFonts w:hint="eastAsia"/>
          <w:lang w:val="zh-CN"/>
        </w:rPr>
        <w:pPrChange w:id="1" w:author="高黎峻" w:date="2017-02-24T09:50:00Z">
          <w:pPr>
            <w:pStyle w:val="af6"/>
            <w:numPr>
              <w:numId w:val="10"/>
            </w:numPr>
            <w:ind w:left="420" w:firstLineChars="0" w:hanging="420"/>
          </w:pPr>
        </w:pPrChange>
      </w:pPr>
      <w:ins w:id="2" w:author="高黎峻" w:date="2017-02-24T09:40:00Z">
        <w:r w:rsidRPr="009E2FE1">
          <w:rPr>
            <w:rFonts w:hint="eastAsia"/>
            <w:lang w:val="zh-CN"/>
          </w:rPr>
          <w:t>对</w:t>
        </w:r>
        <w:r w:rsidRPr="009E2FE1">
          <w:rPr>
            <w:lang w:val="zh-CN"/>
          </w:rPr>
          <w:t>单个广告的</w:t>
        </w:r>
        <w:r w:rsidRPr="009E2FE1">
          <w:rPr>
            <w:rFonts w:hint="eastAsia"/>
            <w:lang w:val="zh-CN"/>
          </w:rPr>
          <w:t>描述</w:t>
        </w:r>
        <w:r w:rsidRPr="009E2FE1">
          <w:rPr>
            <w:lang w:val="zh-CN"/>
          </w:rPr>
          <w:t>信息</w:t>
        </w:r>
        <w:r w:rsidRPr="009E2FE1">
          <w:rPr>
            <w:rFonts w:hint="eastAsia"/>
            <w:lang w:val="zh-CN"/>
          </w:rPr>
          <w:t>。</w:t>
        </w:r>
      </w:ins>
    </w:p>
    <w:p w:rsidR="002A772E" w:rsidRPr="009E2FE1" w:rsidRDefault="002A772E" w:rsidP="0080232B">
      <w:pPr>
        <w:pStyle w:val="af6"/>
        <w:numPr>
          <w:ilvl w:val="0"/>
          <w:numId w:val="13"/>
        </w:numPr>
        <w:ind w:firstLineChars="0"/>
        <w:rPr>
          <w:ins w:id="3" w:author="高黎峻" w:date="2017-02-24T09:40:00Z"/>
          <w:lang w:val="zh-CN"/>
        </w:rPr>
        <w:pPrChange w:id="4" w:author="高黎峻" w:date="2017-02-24T09:50:00Z">
          <w:pPr>
            <w:pStyle w:val="af6"/>
            <w:numPr>
              <w:numId w:val="10"/>
            </w:numPr>
            <w:ind w:left="420" w:firstLineChars="0" w:hanging="420"/>
          </w:pPr>
        </w:pPrChange>
      </w:pPr>
      <w:ins w:id="5" w:author="高黎峻" w:date="2017-02-24T09:40:00Z">
        <w:r w:rsidRPr="009E2FE1">
          <w:rPr>
            <w:rFonts w:hint="eastAsia"/>
            <w:lang w:val="zh-CN"/>
          </w:rPr>
          <w:t>对</w:t>
        </w:r>
        <w:r w:rsidRPr="009E2FE1">
          <w:rPr>
            <w:lang w:val="zh-CN"/>
          </w:rPr>
          <w:t>于</w:t>
        </w:r>
        <w:r w:rsidRPr="009E2FE1">
          <w:rPr>
            <w:rFonts w:hint="eastAsia"/>
            <w:lang w:val="zh-CN"/>
          </w:rPr>
          <w:t>图片，图标等广告</w:t>
        </w:r>
        <w:r w:rsidRPr="009E2FE1">
          <w:rPr>
            <w:lang w:val="zh-CN"/>
          </w:rPr>
          <w:t>小文件</w:t>
        </w:r>
        <w:r w:rsidRPr="009E2FE1">
          <w:rPr>
            <w:rFonts w:hint="eastAsia"/>
            <w:lang w:val="zh-CN"/>
          </w:rPr>
          <w:t>可</w:t>
        </w:r>
        <w:r w:rsidRPr="009E2FE1">
          <w:rPr>
            <w:lang w:val="zh-CN"/>
          </w:rPr>
          <w:t>以直接把二进</w:t>
        </w:r>
        <w:r w:rsidRPr="009E2FE1">
          <w:rPr>
            <w:rFonts w:hint="eastAsia"/>
            <w:lang w:val="zh-CN"/>
          </w:rPr>
          <w:t>制文件数据放入</w:t>
        </w:r>
        <w:r w:rsidRPr="009E2FE1">
          <w:rPr>
            <w:rFonts w:hint="eastAsia"/>
            <w:lang w:val="zh-CN"/>
          </w:rPr>
          <w:t>image</w:t>
        </w:r>
        <w:r w:rsidRPr="009E2FE1">
          <w:rPr>
            <w:rFonts w:hint="eastAsia"/>
            <w:lang w:val="zh-CN"/>
          </w:rPr>
          <w:t>字</w:t>
        </w:r>
        <w:r w:rsidRPr="009E2FE1">
          <w:rPr>
            <w:lang w:val="zh-CN"/>
          </w:rPr>
          <w:t>段</w:t>
        </w:r>
        <w:r w:rsidRPr="009E2FE1">
          <w:rPr>
            <w:rFonts w:hint="eastAsia"/>
            <w:lang w:val="zh-CN"/>
          </w:rPr>
          <w:t>，对</w:t>
        </w:r>
        <w:r w:rsidRPr="009E2FE1">
          <w:rPr>
            <w:lang w:val="zh-CN"/>
          </w:rPr>
          <w:t>于</w:t>
        </w:r>
        <w:r w:rsidRPr="009E2FE1">
          <w:rPr>
            <w:rFonts w:hint="eastAsia"/>
            <w:lang w:val="zh-CN"/>
          </w:rPr>
          <w:t>视频这</w:t>
        </w:r>
        <w:r w:rsidRPr="009E2FE1">
          <w:rPr>
            <w:lang w:val="zh-CN"/>
          </w:rPr>
          <w:t>种</w:t>
        </w:r>
        <w:r w:rsidRPr="009E2FE1">
          <w:rPr>
            <w:rFonts w:hint="eastAsia"/>
            <w:lang w:val="zh-CN"/>
          </w:rPr>
          <w:t>大</w:t>
        </w:r>
        <w:r w:rsidRPr="009E2FE1">
          <w:rPr>
            <w:lang w:val="zh-CN"/>
          </w:rPr>
          <w:t>文件</w:t>
        </w:r>
        <w:r w:rsidRPr="009E2FE1">
          <w:rPr>
            <w:rFonts w:hint="eastAsia"/>
            <w:lang w:val="zh-CN"/>
          </w:rPr>
          <w:t>，则通过</w:t>
        </w:r>
        <w:r w:rsidRPr="009E2FE1">
          <w:rPr>
            <w:lang w:val="zh-CN"/>
          </w:rPr>
          <w:t>download</w:t>
        </w:r>
        <w:r w:rsidRPr="009E2FE1">
          <w:rPr>
            <w:rFonts w:hint="eastAsia"/>
            <w:lang w:val="zh-CN"/>
          </w:rPr>
          <w:t>字段</w:t>
        </w:r>
        <w:r w:rsidRPr="009E2FE1">
          <w:rPr>
            <w:lang w:val="zh-CN"/>
          </w:rPr>
          <w:t>定义</w:t>
        </w:r>
        <w:r w:rsidRPr="009E2FE1">
          <w:rPr>
            <w:rFonts w:hint="eastAsia"/>
            <w:lang w:val="zh-CN"/>
          </w:rPr>
          <w:t>文件下载路径。</w:t>
        </w:r>
      </w:ins>
    </w:p>
    <w:p w:rsidR="0080232B" w:rsidRDefault="0080232B" w:rsidP="0080232B">
      <w:pPr>
        <w:pStyle w:val="af6"/>
        <w:numPr>
          <w:ilvl w:val="0"/>
          <w:numId w:val="13"/>
        </w:numPr>
        <w:ind w:firstLineChars="0"/>
        <w:rPr>
          <w:ins w:id="6" w:author="高黎峻" w:date="2017-02-24T09:53:00Z"/>
          <w:rFonts w:hint="eastAsia"/>
          <w:lang w:val="zh-CN"/>
        </w:rPr>
        <w:pPrChange w:id="7" w:author="高黎峻" w:date="2017-02-24T09:50:00Z">
          <w:pPr/>
        </w:pPrChange>
      </w:pPr>
      <w:ins w:id="8" w:author="高黎峻" w:date="2017-02-24T09:50:00Z">
        <w:r>
          <w:rPr>
            <w:rFonts w:hint="eastAsia"/>
            <w:lang w:val="zh-CN"/>
          </w:rPr>
          <w:t>作</w:t>
        </w:r>
        <w:r>
          <w:rPr>
            <w:lang w:val="zh-CN"/>
          </w:rPr>
          <w:t>为</w:t>
        </w:r>
        <w:r>
          <w:rPr>
            <w:rFonts w:hint="eastAsia"/>
            <w:lang w:val="zh-CN"/>
          </w:rPr>
          <w:t>整体</w:t>
        </w:r>
        <w:r>
          <w:rPr>
            <w:lang w:val="zh-CN"/>
          </w:rPr>
          <w:t>单</w:t>
        </w:r>
      </w:ins>
      <w:ins w:id="9" w:author="高黎峻" w:date="2017-02-24T09:51:00Z">
        <w:r>
          <w:rPr>
            <w:lang w:val="zh-CN"/>
          </w:rPr>
          <w:t>独呈现的界面定义为</w:t>
        </w:r>
      </w:ins>
      <w:ins w:id="10" w:author="高黎峻" w:date="2017-02-24T09:40:00Z">
        <w:r w:rsidR="002A772E" w:rsidRPr="0080232B">
          <w:rPr>
            <w:rFonts w:hint="eastAsia"/>
            <w:lang w:val="zh-CN"/>
          </w:rPr>
          <w:t>一</w:t>
        </w:r>
        <w:r w:rsidR="002A772E" w:rsidRPr="0080232B">
          <w:rPr>
            <w:lang w:val="zh-CN"/>
          </w:rPr>
          <w:t>个</w:t>
        </w:r>
      </w:ins>
      <w:ins w:id="11" w:author="高黎峻" w:date="2017-02-24T09:51:00Z">
        <w:r>
          <w:rPr>
            <w:rFonts w:hint="eastAsia"/>
            <w:lang w:val="zh-CN"/>
          </w:rPr>
          <w:t>广告，</w:t>
        </w:r>
      </w:ins>
      <w:ins w:id="12" w:author="高黎峻" w:date="2017-02-24T09:54:00Z">
        <w:r w:rsidRPr="0080232B">
          <w:rPr>
            <w:rFonts w:hint="eastAsia"/>
            <w:lang w:val="zh-CN"/>
          </w:rPr>
          <w:t>而</w:t>
        </w:r>
        <w:r w:rsidRPr="0080232B">
          <w:rPr>
            <w:lang w:val="zh-CN"/>
          </w:rPr>
          <w:t>有它的描述信息</w:t>
        </w:r>
        <w:r>
          <w:rPr>
            <w:rFonts w:hint="eastAsia"/>
            <w:lang w:val="zh-CN"/>
          </w:rPr>
          <w:t>，</w:t>
        </w:r>
      </w:ins>
      <w:ins w:id="13" w:author="高黎峻" w:date="2017-02-24T09:51:00Z">
        <w:r>
          <w:rPr>
            <w:rFonts w:hint="eastAsia"/>
            <w:lang w:val="zh-CN"/>
          </w:rPr>
          <w:t>比</w:t>
        </w:r>
        <w:r>
          <w:rPr>
            <w:lang w:val="zh-CN"/>
          </w:rPr>
          <w:t>如</w:t>
        </w:r>
      </w:ins>
      <w:ins w:id="14" w:author="高黎峻" w:date="2017-02-24T09:53:00Z">
        <w:r>
          <w:rPr>
            <w:rFonts w:hint="eastAsia"/>
            <w:lang w:val="zh-CN"/>
          </w:rPr>
          <w:t>：</w:t>
        </w:r>
      </w:ins>
    </w:p>
    <w:p w:rsidR="0080232B" w:rsidRDefault="0080232B" w:rsidP="0080232B">
      <w:pPr>
        <w:pStyle w:val="af6"/>
        <w:numPr>
          <w:ilvl w:val="0"/>
          <w:numId w:val="14"/>
        </w:numPr>
        <w:ind w:firstLineChars="0"/>
        <w:rPr>
          <w:ins w:id="15" w:author="高黎峻" w:date="2017-02-24T09:53:00Z"/>
          <w:lang w:val="zh-CN"/>
        </w:rPr>
        <w:pPrChange w:id="16" w:author="高黎峻" w:date="2017-02-24T09:54:00Z">
          <w:pPr/>
        </w:pPrChange>
      </w:pPr>
      <w:ins w:id="17" w:author="高黎峻" w:date="2017-02-24T09:53:00Z">
        <w:r>
          <w:rPr>
            <w:rFonts w:hint="eastAsia"/>
            <w:lang w:val="zh-CN"/>
          </w:rPr>
          <w:t>一</w:t>
        </w:r>
        <w:r>
          <w:rPr>
            <w:lang w:val="zh-CN"/>
          </w:rPr>
          <w:t>个视频广告</w:t>
        </w:r>
      </w:ins>
    </w:p>
    <w:p w:rsidR="0080232B" w:rsidRDefault="0080232B" w:rsidP="0080232B">
      <w:pPr>
        <w:pStyle w:val="af6"/>
        <w:numPr>
          <w:ilvl w:val="0"/>
          <w:numId w:val="14"/>
        </w:numPr>
        <w:ind w:firstLineChars="0"/>
        <w:rPr>
          <w:ins w:id="18" w:author="高黎峻" w:date="2017-02-24T09:53:00Z"/>
          <w:lang w:val="zh-CN"/>
        </w:rPr>
        <w:pPrChange w:id="19" w:author="高黎峻" w:date="2017-02-24T09:54:00Z">
          <w:pPr/>
        </w:pPrChange>
      </w:pPr>
      <w:ins w:id="20" w:author="高黎峻" w:date="2017-02-24T09:53:00Z">
        <w:r>
          <w:rPr>
            <w:rFonts w:hint="eastAsia"/>
            <w:lang w:val="zh-CN"/>
          </w:rPr>
          <w:t>一</w:t>
        </w:r>
        <w:r>
          <w:rPr>
            <w:lang w:val="zh-CN"/>
          </w:rPr>
          <w:t>个</w:t>
        </w:r>
      </w:ins>
      <w:ins w:id="21" w:author="高黎峻" w:date="2017-02-24T09:40:00Z">
        <w:r w:rsidR="002A772E" w:rsidRPr="0080232B">
          <w:rPr>
            <w:rFonts w:hint="eastAsia"/>
            <w:lang w:val="zh-CN"/>
          </w:rPr>
          <w:t>url</w:t>
        </w:r>
        <w:r w:rsidR="002A772E" w:rsidRPr="0080232B">
          <w:rPr>
            <w:rFonts w:hint="eastAsia"/>
            <w:lang w:val="zh-CN"/>
          </w:rPr>
          <w:t>超链接</w:t>
        </w:r>
      </w:ins>
      <w:ins w:id="22" w:author="高黎峻" w:date="2017-02-24T09:52:00Z">
        <w:r>
          <w:rPr>
            <w:rFonts w:hint="eastAsia"/>
            <w:lang w:val="zh-CN"/>
          </w:rPr>
          <w:t>（打</w:t>
        </w:r>
        <w:r>
          <w:rPr>
            <w:lang w:val="zh-CN"/>
          </w:rPr>
          <w:t>开后是一个页面</w:t>
        </w:r>
        <w:r>
          <w:rPr>
            <w:rFonts w:hint="eastAsia"/>
            <w:lang w:val="zh-CN"/>
          </w:rPr>
          <w:t>）</w:t>
        </w:r>
      </w:ins>
    </w:p>
    <w:p w:rsidR="0080232B" w:rsidRDefault="002A772E" w:rsidP="0080232B">
      <w:pPr>
        <w:pStyle w:val="af6"/>
        <w:numPr>
          <w:ilvl w:val="0"/>
          <w:numId w:val="14"/>
        </w:numPr>
        <w:ind w:firstLineChars="0"/>
        <w:rPr>
          <w:ins w:id="23" w:author="高黎峻" w:date="2017-02-24T09:53:00Z"/>
          <w:lang w:val="zh-CN"/>
        </w:rPr>
        <w:pPrChange w:id="24" w:author="高黎峻" w:date="2017-02-24T09:54:00Z">
          <w:pPr/>
        </w:pPrChange>
      </w:pPr>
      <w:ins w:id="25" w:author="高黎峻" w:date="2017-02-24T09:40:00Z">
        <w:r w:rsidRPr="0080232B">
          <w:rPr>
            <w:rFonts w:hint="eastAsia"/>
            <w:lang w:val="zh-CN"/>
          </w:rPr>
          <w:t>一</w:t>
        </w:r>
        <w:r w:rsidRPr="0080232B">
          <w:rPr>
            <w:lang w:val="zh-CN"/>
          </w:rPr>
          <w:t>个</w:t>
        </w:r>
      </w:ins>
      <w:ins w:id="26" w:author="高黎峻" w:date="2017-02-24T09:52:00Z">
        <w:r w:rsidR="0080232B">
          <w:rPr>
            <w:rFonts w:hint="eastAsia"/>
            <w:lang w:val="zh-CN"/>
          </w:rPr>
          <w:t>单</w:t>
        </w:r>
        <w:r w:rsidR="0080232B">
          <w:rPr>
            <w:lang w:val="zh-CN"/>
          </w:rPr>
          <w:t>独图片广告</w:t>
        </w:r>
      </w:ins>
    </w:p>
    <w:p w:rsidR="009E2FE1" w:rsidRPr="0080232B" w:rsidRDefault="002A772E" w:rsidP="0080232B">
      <w:pPr>
        <w:pStyle w:val="af6"/>
        <w:numPr>
          <w:ilvl w:val="0"/>
          <w:numId w:val="14"/>
        </w:numPr>
        <w:ind w:firstLineChars="0"/>
        <w:rPr>
          <w:rFonts w:hint="eastAsia"/>
          <w:lang w:val="zh-CN"/>
        </w:rPr>
        <w:pPrChange w:id="27" w:author="高黎峻" w:date="2017-02-24T09:54:00Z">
          <w:pPr/>
        </w:pPrChange>
      </w:pPr>
      <w:ins w:id="28" w:author="高黎峻" w:date="2017-02-24T09:40:00Z">
        <w:r w:rsidRPr="0080232B">
          <w:rPr>
            <w:rFonts w:hint="eastAsia"/>
            <w:lang w:val="zh-CN"/>
          </w:rPr>
          <w:t>一</w:t>
        </w:r>
        <w:r w:rsidRPr="0080232B">
          <w:rPr>
            <w:lang w:val="zh-CN"/>
          </w:rPr>
          <w:t>个</w:t>
        </w:r>
      </w:ins>
      <w:ins w:id="29" w:author="高黎峻" w:date="2017-02-24T09:52:00Z">
        <w:r w:rsidR="0080232B">
          <w:rPr>
            <w:rFonts w:hint="eastAsia"/>
            <w:lang w:val="zh-CN"/>
          </w:rPr>
          <w:t>单</w:t>
        </w:r>
        <w:r w:rsidR="0080232B">
          <w:rPr>
            <w:lang w:val="zh-CN"/>
          </w:rPr>
          <w:t>独</w:t>
        </w:r>
      </w:ins>
      <w:ins w:id="30" w:author="高黎峻" w:date="2017-02-24T09:40:00Z">
        <w:r w:rsidRPr="0080232B">
          <w:rPr>
            <w:rFonts w:hint="eastAsia"/>
            <w:lang w:val="zh-CN"/>
          </w:rPr>
          <w:t>图标</w:t>
        </w:r>
      </w:ins>
      <w:ins w:id="31" w:author="高黎峻" w:date="2017-02-24T09:52:00Z">
        <w:r w:rsidR="0080232B">
          <w:rPr>
            <w:lang w:val="zh-CN"/>
          </w:rPr>
          <w:t>广告</w:t>
        </w:r>
      </w:ins>
    </w:p>
    <w:tbl>
      <w:tblPr>
        <w:tblStyle w:val="a5"/>
        <w:tblW w:w="10060" w:type="dxa"/>
        <w:tblLayout w:type="fixed"/>
        <w:tblLook w:val="04A0" w:firstRow="1" w:lastRow="0" w:firstColumn="1" w:lastColumn="0" w:noHBand="0" w:noVBand="1"/>
      </w:tblPr>
      <w:tblGrid>
        <w:gridCol w:w="1539"/>
        <w:gridCol w:w="1343"/>
        <w:gridCol w:w="4059"/>
        <w:gridCol w:w="3119"/>
      </w:tblGrid>
      <w:tr w:rsidR="00E368D5" w:rsidTr="00E368D5">
        <w:tc>
          <w:tcPr>
            <w:tcW w:w="1539" w:type="dxa"/>
          </w:tcPr>
          <w:p w:rsidR="00262FC3" w:rsidRDefault="00262FC3" w:rsidP="00262FC3">
            <w:pPr>
              <w:rPr>
                <w:lang w:val="zh-CN"/>
              </w:rPr>
            </w:pPr>
            <w:bookmarkStart w:id="32" w:name="OLE_LINK5"/>
            <w:r>
              <w:rPr>
                <w:rFonts w:hint="eastAsia"/>
                <w:lang w:val="zh-CN"/>
              </w:rPr>
              <w:t>字</w:t>
            </w:r>
            <w:r>
              <w:rPr>
                <w:lang w:val="zh-CN"/>
              </w:rPr>
              <w:t>段名称</w:t>
            </w:r>
          </w:p>
        </w:tc>
        <w:tc>
          <w:tcPr>
            <w:tcW w:w="1343" w:type="dxa"/>
          </w:tcPr>
          <w:p w:rsidR="00262FC3" w:rsidRDefault="00262FC3" w:rsidP="00262FC3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4059" w:type="dxa"/>
          </w:tcPr>
          <w:p w:rsidR="00262FC3" w:rsidRDefault="00262FC3" w:rsidP="00262FC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含义</w:t>
            </w:r>
          </w:p>
        </w:tc>
        <w:tc>
          <w:tcPr>
            <w:tcW w:w="3119" w:type="dxa"/>
          </w:tcPr>
          <w:p w:rsidR="00262FC3" w:rsidRDefault="00262FC3" w:rsidP="00262FC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E368D5" w:rsidTr="00E368D5">
        <w:tc>
          <w:tcPr>
            <w:tcW w:w="1539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lang w:val="zh-CN"/>
              </w:rPr>
              <w:t>id</w:t>
            </w:r>
          </w:p>
        </w:tc>
        <w:tc>
          <w:tcPr>
            <w:tcW w:w="1343" w:type="dxa"/>
          </w:tcPr>
          <w:p w:rsidR="00262FC3" w:rsidRPr="00262FC3" w:rsidRDefault="00262FC3" w:rsidP="00262FC3">
            <w:pPr>
              <w:rPr>
                <w:lang w:val="zh-CN"/>
              </w:rPr>
            </w:pPr>
            <w:bookmarkStart w:id="33" w:name="OLE_LINK2"/>
            <w:r>
              <w:rPr>
                <w:rFonts w:hint="eastAsia"/>
                <w:lang w:val="zh-CN"/>
              </w:rPr>
              <w:t>int</w:t>
            </w:r>
            <w:bookmarkEnd w:id="33"/>
          </w:p>
        </w:tc>
        <w:tc>
          <w:tcPr>
            <w:tcW w:w="4059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rFonts w:hint="eastAsia"/>
                <w:lang w:val="zh-CN"/>
              </w:rPr>
              <w:t>广告</w:t>
            </w:r>
            <w:r w:rsidRPr="00262FC3">
              <w:rPr>
                <w:rFonts w:hint="eastAsia"/>
                <w:lang w:val="zh-CN"/>
              </w:rPr>
              <w:t>ID</w:t>
            </w:r>
          </w:p>
        </w:tc>
        <w:tc>
          <w:tcPr>
            <w:tcW w:w="3119" w:type="dxa"/>
          </w:tcPr>
          <w:p w:rsidR="00262FC3" w:rsidRDefault="000E6F87" w:rsidP="00262FC3">
            <w:pPr>
              <w:rPr>
                <w:lang w:val="zh-CN"/>
              </w:rPr>
            </w:pPr>
            <w:r>
              <w:rPr>
                <w:lang w:val="zh-CN"/>
              </w:rPr>
              <w:t>101</w:t>
            </w:r>
          </w:p>
        </w:tc>
      </w:tr>
      <w:tr w:rsidR="00E368D5" w:rsidTr="00E368D5">
        <w:tc>
          <w:tcPr>
            <w:tcW w:w="1539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lang w:val="zh-CN"/>
              </w:rPr>
              <w:t>name</w:t>
            </w:r>
          </w:p>
        </w:tc>
        <w:tc>
          <w:tcPr>
            <w:tcW w:w="1343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lang w:val="zh-CN"/>
              </w:rPr>
              <w:t>string</w:t>
            </w:r>
          </w:p>
        </w:tc>
        <w:tc>
          <w:tcPr>
            <w:tcW w:w="4059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rFonts w:hint="eastAsia"/>
                <w:lang w:val="zh-CN"/>
              </w:rPr>
              <w:t>广告名称</w:t>
            </w:r>
          </w:p>
        </w:tc>
        <w:tc>
          <w:tcPr>
            <w:tcW w:w="3119" w:type="dxa"/>
          </w:tcPr>
          <w:p w:rsidR="00262FC3" w:rsidRDefault="000E6F87" w:rsidP="00262FC3">
            <w:pPr>
              <w:rPr>
                <w:lang w:val="zh-CN"/>
              </w:rPr>
            </w:pPr>
            <w:r w:rsidRPr="000E6F87">
              <w:rPr>
                <w:rFonts w:hint="eastAsia"/>
                <w:lang w:val="zh-CN"/>
              </w:rPr>
              <w:t>侠义世界</w:t>
            </w:r>
          </w:p>
        </w:tc>
      </w:tr>
      <w:tr w:rsidR="00E368D5" w:rsidTr="00E368D5">
        <w:tc>
          <w:tcPr>
            <w:tcW w:w="1539" w:type="dxa"/>
          </w:tcPr>
          <w:p w:rsidR="00262FC3" w:rsidRDefault="00262FC3" w:rsidP="00262FC3">
            <w:pPr>
              <w:jc w:val="both"/>
              <w:rPr>
                <w:lang w:val="zh-CN"/>
              </w:rPr>
            </w:pPr>
            <w:r w:rsidRPr="00262FC3">
              <w:rPr>
                <w:lang w:val="zh-CN"/>
              </w:rPr>
              <w:t>advertiser</w:t>
            </w:r>
          </w:p>
        </w:tc>
        <w:tc>
          <w:tcPr>
            <w:tcW w:w="1343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lang w:val="zh-CN"/>
              </w:rPr>
              <w:t>string</w:t>
            </w:r>
          </w:p>
        </w:tc>
        <w:tc>
          <w:tcPr>
            <w:tcW w:w="4059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rFonts w:hint="eastAsia"/>
                <w:lang w:val="zh-CN"/>
              </w:rPr>
              <w:t>广告商名称</w:t>
            </w:r>
          </w:p>
        </w:tc>
        <w:tc>
          <w:tcPr>
            <w:tcW w:w="3119" w:type="dxa"/>
          </w:tcPr>
          <w:p w:rsidR="00262FC3" w:rsidRDefault="000E6F87" w:rsidP="00262FC3">
            <w:pPr>
              <w:rPr>
                <w:lang w:val="zh-CN"/>
              </w:rPr>
            </w:pPr>
            <w:r w:rsidRPr="000E6F87">
              <w:rPr>
                <w:rFonts w:hint="eastAsia"/>
                <w:lang w:val="zh-CN"/>
              </w:rPr>
              <w:t>网易游戏</w:t>
            </w:r>
          </w:p>
        </w:tc>
      </w:tr>
      <w:tr w:rsidR="00E368D5" w:rsidTr="00E368D5">
        <w:tc>
          <w:tcPr>
            <w:tcW w:w="1539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lang w:val="zh-CN"/>
              </w:rPr>
              <w:t>type</w:t>
            </w:r>
          </w:p>
        </w:tc>
        <w:tc>
          <w:tcPr>
            <w:tcW w:w="1343" w:type="dxa"/>
          </w:tcPr>
          <w:p w:rsidR="00262FC3" w:rsidRDefault="00262FC3" w:rsidP="00262FC3">
            <w:pPr>
              <w:rPr>
                <w:lang w:val="zh-CN"/>
              </w:rPr>
            </w:pPr>
            <w:bookmarkStart w:id="34" w:name="OLE_LINK3"/>
            <w:r>
              <w:rPr>
                <w:rFonts w:hint="eastAsia"/>
                <w:lang w:val="zh-CN"/>
              </w:rPr>
              <w:t>int</w:t>
            </w:r>
            <w:bookmarkEnd w:id="34"/>
          </w:p>
        </w:tc>
        <w:tc>
          <w:tcPr>
            <w:tcW w:w="4059" w:type="dxa"/>
          </w:tcPr>
          <w:p w:rsidR="00262FC3" w:rsidRDefault="00262FC3" w:rsidP="009F2ACB">
            <w:pPr>
              <w:rPr>
                <w:lang w:val="zh-CN"/>
              </w:rPr>
            </w:pPr>
            <w:r w:rsidRPr="00262FC3">
              <w:rPr>
                <w:rFonts w:hint="eastAsia"/>
                <w:lang w:val="zh-CN"/>
              </w:rPr>
              <w:t>类型</w:t>
            </w:r>
            <w:r w:rsidR="00826001">
              <w:rPr>
                <w:rFonts w:hint="eastAsia"/>
                <w:lang w:val="zh-CN"/>
              </w:rPr>
              <w:t>：</w:t>
            </w:r>
            <w:r w:rsidR="00826001" w:rsidRPr="00262FC3">
              <w:rPr>
                <w:rFonts w:hint="eastAsia"/>
                <w:lang w:val="zh-CN"/>
              </w:rPr>
              <w:t>视频</w:t>
            </w:r>
            <w:r w:rsidR="00826001" w:rsidRPr="00262FC3">
              <w:rPr>
                <w:rFonts w:hint="eastAsia"/>
                <w:lang w:val="zh-CN"/>
              </w:rPr>
              <w:t>-1</w:t>
            </w:r>
            <w:r w:rsidR="00826001" w:rsidRPr="00262FC3">
              <w:rPr>
                <w:rFonts w:hint="eastAsia"/>
                <w:lang w:val="zh-CN"/>
              </w:rPr>
              <w:t>，</w:t>
            </w:r>
            <w:ins w:id="35" w:author="高黎峻" w:date="2017-02-24T09:40:00Z">
              <w:r w:rsidR="009F2ACB" w:rsidRPr="002A137C">
                <w:rPr>
                  <w:rFonts w:hint="eastAsia"/>
                  <w:lang w:val="zh-CN"/>
                </w:rPr>
                <w:t>本地</w:t>
              </w:r>
              <w:r w:rsidR="009F2ACB" w:rsidRPr="002A137C">
                <w:rPr>
                  <w:rFonts w:hint="eastAsia"/>
                  <w:lang w:val="zh-CN"/>
                </w:rPr>
                <w:t>Web</w:t>
              </w:r>
              <w:r w:rsidR="009F2ACB" w:rsidRPr="002A137C">
                <w:rPr>
                  <w:rFonts w:hint="eastAsia"/>
                  <w:lang w:val="zh-CN"/>
                </w:rPr>
                <w:t>页面</w:t>
              </w:r>
              <w:r w:rsidR="009F2ACB" w:rsidRPr="00262FC3">
                <w:rPr>
                  <w:rFonts w:hint="eastAsia"/>
                  <w:lang w:val="zh-CN"/>
                </w:rPr>
                <w:t>-2</w:t>
              </w:r>
            </w:ins>
            <w:r w:rsidR="00826001" w:rsidRPr="00262FC3">
              <w:rPr>
                <w:rFonts w:hint="eastAsia"/>
                <w:lang w:val="zh-CN"/>
              </w:rPr>
              <w:t>，超链接</w:t>
            </w:r>
            <w:r w:rsidR="00826001" w:rsidRPr="00262FC3">
              <w:rPr>
                <w:rFonts w:hint="eastAsia"/>
                <w:lang w:val="zh-CN"/>
              </w:rPr>
              <w:t>-3</w:t>
            </w:r>
            <w:r w:rsidR="00826001" w:rsidRPr="00262FC3">
              <w:rPr>
                <w:rFonts w:hint="eastAsia"/>
                <w:lang w:val="zh-CN"/>
              </w:rPr>
              <w:t>，图片</w:t>
            </w:r>
            <w:r w:rsidR="00826001" w:rsidRPr="00262FC3">
              <w:rPr>
                <w:rFonts w:hint="eastAsia"/>
                <w:lang w:val="zh-CN"/>
              </w:rPr>
              <w:t>-4</w:t>
            </w:r>
            <w:r w:rsidR="00826001" w:rsidRPr="00262FC3">
              <w:rPr>
                <w:rFonts w:hint="eastAsia"/>
                <w:lang w:val="zh-CN"/>
              </w:rPr>
              <w:t>，图标</w:t>
            </w:r>
            <w:r w:rsidR="00826001" w:rsidRPr="00262FC3">
              <w:rPr>
                <w:rFonts w:hint="eastAsia"/>
                <w:lang w:val="zh-CN"/>
              </w:rPr>
              <w:t>-5</w:t>
            </w:r>
          </w:p>
        </w:tc>
        <w:tc>
          <w:tcPr>
            <w:tcW w:w="3119" w:type="dxa"/>
          </w:tcPr>
          <w:p w:rsidR="00262FC3" w:rsidRDefault="000E6F87" w:rsidP="00262FC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</w:tr>
      <w:tr w:rsidR="009F2ACB" w:rsidTr="00225B35">
        <w:trPr>
          <w:ins w:id="36" w:author="高黎峻" w:date="2017-02-24T09:39:00Z"/>
        </w:trPr>
        <w:tc>
          <w:tcPr>
            <w:tcW w:w="1539" w:type="dxa"/>
          </w:tcPr>
          <w:p w:rsidR="009F2ACB" w:rsidRPr="00262FC3" w:rsidRDefault="009F2ACB" w:rsidP="00225B35">
            <w:pPr>
              <w:rPr>
                <w:ins w:id="37" w:author="高黎峻" w:date="2017-02-24T09:39:00Z"/>
                <w:lang w:val="zh-CN"/>
              </w:rPr>
            </w:pPr>
            <w:ins w:id="38" w:author="高黎峻" w:date="2017-02-24T09:39:00Z">
              <w:r>
                <w:rPr>
                  <w:rFonts w:hint="eastAsia"/>
                  <w:lang w:val="zh-CN"/>
                </w:rPr>
                <w:t>url</w:t>
              </w:r>
            </w:ins>
          </w:p>
        </w:tc>
        <w:tc>
          <w:tcPr>
            <w:tcW w:w="1343" w:type="dxa"/>
          </w:tcPr>
          <w:p w:rsidR="009F2ACB" w:rsidRDefault="009F2ACB" w:rsidP="00225B35">
            <w:pPr>
              <w:rPr>
                <w:ins w:id="39" w:author="高黎峻" w:date="2017-02-24T09:39:00Z"/>
                <w:rFonts w:hint="eastAsia"/>
                <w:lang w:val="zh-CN"/>
              </w:rPr>
            </w:pPr>
            <w:ins w:id="40" w:author="高黎峻" w:date="2017-02-24T09:39:00Z">
              <w:r>
                <w:rPr>
                  <w:rFonts w:hint="eastAsia"/>
                  <w:lang w:val="zh-CN"/>
                </w:rPr>
                <w:t>string</w:t>
              </w:r>
            </w:ins>
          </w:p>
        </w:tc>
        <w:tc>
          <w:tcPr>
            <w:tcW w:w="4059" w:type="dxa"/>
          </w:tcPr>
          <w:p w:rsidR="009F2ACB" w:rsidRPr="00262FC3" w:rsidRDefault="009F2ACB" w:rsidP="00225B35">
            <w:pPr>
              <w:rPr>
                <w:ins w:id="41" w:author="高黎峻" w:date="2017-02-24T09:39:00Z"/>
                <w:rFonts w:hint="eastAsia"/>
                <w:lang w:val="zh-CN"/>
              </w:rPr>
            </w:pPr>
            <w:ins w:id="42" w:author="高黎峻" w:date="2017-02-24T09:39:00Z">
              <w:r w:rsidRPr="00F6044D">
                <w:rPr>
                  <w:rFonts w:hint="eastAsia"/>
                  <w:lang w:val="zh-CN"/>
                </w:rPr>
                <w:t>超链接广告的</w:t>
              </w:r>
              <w:r w:rsidRPr="00F6044D">
                <w:rPr>
                  <w:rFonts w:hint="eastAsia"/>
                  <w:lang w:val="zh-CN"/>
                </w:rPr>
                <w:t>url</w:t>
              </w:r>
            </w:ins>
          </w:p>
        </w:tc>
        <w:tc>
          <w:tcPr>
            <w:tcW w:w="3119" w:type="dxa"/>
          </w:tcPr>
          <w:p w:rsidR="009F2ACB" w:rsidRDefault="009F2ACB" w:rsidP="00225B35">
            <w:pPr>
              <w:rPr>
                <w:ins w:id="43" w:author="高黎峻" w:date="2017-02-24T09:39:00Z"/>
                <w:rFonts w:hint="eastAsia"/>
                <w:lang w:val="zh-CN"/>
              </w:rPr>
            </w:pPr>
          </w:p>
        </w:tc>
      </w:tr>
      <w:tr w:rsidR="009F2ACB" w:rsidTr="00225B35">
        <w:trPr>
          <w:ins w:id="44" w:author="高黎峻" w:date="2017-02-24T09:39:00Z"/>
        </w:trPr>
        <w:tc>
          <w:tcPr>
            <w:tcW w:w="1539" w:type="dxa"/>
          </w:tcPr>
          <w:p w:rsidR="009F2ACB" w:rsidRPr="00262FC3" w:rsidRDefault="009F2ACB" w:rsidP="00225B35">
            <w:pPr>
              <w:rPr>
                <w:ins w:id="45" w:author="高黎峻" w:date="2017-02-24T09:39:00Z"/>
                <w:lang w:val="zh-CN"/>
              </w:rPr>
            </w:pPr>
            <w:ins w:id="46" w:author="高黎峻" w:date="2017-02-24T09:39:00Z">
              <w:r>
                <w:rPr>
                  <w:rFonts w:hint="eastAsia"/>
                  <w:lang w:val="zh-CN"/>
                </w:rPr>
                <w:t>image</w:t>
              </w:r>
            </w:ins>
          </w:p>
        </w:tc>
        <w:tc>
          <w:tcPr>
            <w:tcW w:w="1343" w:type="dxa"/>
          </w:tcPr>
          <w:p w:rsidR="009F2ACB" w:rsidRDefault="009F2ACB" w:rsidP="00225B35">
            <w:pPr>
              <w:rPr>
                <w:ins w:id="47" w:author="高黎峻" w:date="2017-02-24T09:39:00Z"/>
                <w:rFonts w:hint="eastAsia"/>
                <w:lang w:val="zh-CN"/>
              </w:rPr>
            </w:pPr>
            <w:ins w:id="48" w:author="高黎峻" w:date="2017-02-24T09:39:00Z">
              <w:r>
                <w:rPr>
                  <w:rFonts w:hint="eastAsia"/>
                  <w:lang w:val="zh-CN"/>
                </w:rPr>
                <w:t>bytes</w:t>
              </w:r>
            </w:ins>
          </w:p>
        </w:tc>
        <w:tc>
          <w:tcPr>
            <w:tcW w:w="4059" w:type="dxa"/>
          </w:tcPr>
          <w:p w:rsidR="009F2ACB" w:rsidRPr="00262FC3" w:rsidRDefault="009F2ACB" w:rsidP="00225B35">
            <w:pPr>
              <w:rPr>
                <w:ins w:id="49" w:author="高黎峻" w:date="2017-02-24T09:39:00Z"/>
                <w:rFonts w:hint="eastAsia"/>
                <w:lang w:val="zh-CN"/>
              </w:rPr>
            </w:pPr>
            <w:ins w:id="50" w:author="高黎峻" w:date="2017-02-24T09:39:00Z">
              <w:r w:rsidRPr="00F6044D">
                <w:rPr>
                  <w:rFonts w:hint="eastAsia"/>
                  <w:lang w:val="zh-CN"/>
                </w:rPr>
                <w:t>图片，图标</w:t>
              </w:r>
              <w:r>
                <w:rPr>
                  <w:rFonts w:hint="eastAsia"/>
                  <w:lang w:val="zh-CN"/>
                </w:rPr>
                <w:t>等广告</w:t>
              </w:r>
              <w:r>
                <w:rPr>
                  <w:lang w:val="zh-CN"/>
                </w:rPr>
                <w:t>小文件</w:t>
              </w:r>
            </w:ins>
          </w:p>
        </w:tc>
        <w:tc>
          <w:tcPr>
            <w:tcW w:w="3119" w:type="dxa"/>
          </w:tcPr>
          <w:p w:rsidR="009F2ACB" w:rsidRDefault="009F2ACB" w:rsidP="00225B35">
            <w:pPr>
              <w:rPr>
                <w:ins w:id="51" w:author="高黎峻" w:date="2017-02-24T09:39:00Z"/>
                <w:rFonts w:hint="eastAsia"/>
                <w:lang w:val="zh-CN"/>
              </w:rPr>
            </w:pPr>
          </w:p>
        </w:tc>
      </w:tr>
      <w:tr w:rsidR="00E368D5" w:rsidTr="00E368D5">
        <w:tc>
          <w:tcPr>
            <w:tcW w:w="1539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lang w:val="zh-CN"/>
              </w:rPr>
              <w:lastRenderedPageBreak/>
              <w:t>width</w:t>
            </w:r>
          </w:p>
        </w:tc>
        <w:tc>
          <w:tcPr>
            <w:tcW w:w="1343" w:type="dxa"/>
          </w:tcPr>
          <w:p w:rsidR="00262FC3" w:rsidRDefault="00262FC3" w:rsidP="00262FC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4059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rFonts w:hint="eastAsia"/>
                <w:lang w:val="zh-CN"/>
              </w:rPr>
              <w:t>广告画面最佳宽度</w:t>
            </w:r>
            <w:bookmarkStart w:id="52" w:name="OLE_LINK4"/>
            <w:r>
              <w:rPr>
                <w:rFonts w:hint="eastAsia"/>
                <w:lang w:val="zh-CN"/>
              </w:rPr>
              <w:t>(</w:t>
            </w:r>
            <w:r>
              <w:rPr>
                <w:rFonts w:hint="eastAsia"/>
                <w:lang w:val="zh-CN"/>
              </w:rPr>
              <w:t>像</w:t>
            </w:r>
            <w:r>
              <w:rPr>
                <w:lang w:val="zh-CN"/>
              </w:rPr>
              <w:t>素</w:t>
            </w:r>
            <w:r>
              <w:rPr>
                <w:rFonts w:hint="eastAsia"/>
                <w:lang w:val="zh-CN"/>
              </w:rPr>
              <w:t>)</w:t>
            </w:r>
            <w:bookmarkEnd w:id="52"/>
          </w:p>
        </w:tc>
        <w:tc>
          <w:tcPr>
            <w:tcW w:w="3119" w:type="dxa"/>
          </w:tcPr>
          <w:p w:rsidR="00262FC3" w:rsidRDefault="000E6F87" w:rsidP="00262FC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1080</w:t>
            </w:r>
          </w:p>
        </w:tc>
      </w:tr>
      <w:tr w:rsidR="00E368D5" w:rsidTr="00E368D5">
        <w:tc>
          <w:tcPr>
            <w:tcW w:w="1539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lang w:val="zh-CN"/>
              </w:rPr>
              <w:t>height</w:t>
            </w:r>
          </w:p>
        </w:tc>
        <w:tc>
          <w:tcPr>
            <w:tcW w:w="1343" w:type="dxa"/>
          </w:tcPr>
          <w:p w:rsidR="00262FC3" w:rsidRDefault="00262FC3" w:rsidP="00262FC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4059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rFonts w:hint="eastAsia"/>
                <w:lang w:val="zh-CN"/>
              </w:rPr>
              <w:t>广告画面最佳高度</w:t>
            </w:r>
            <w:r w:rsidR="00F045EA">
              <w:rPr>
                <w:rFonts w:hint="eastAsia"/>
                <w:lang w:val="zh-CN"/>
              </w:rPr>
              <w:t>(</w:t>
            </w:r>
            <w:r w:rsidR="00F045EA">
              <w:rPr>
                <w:rFonts w:hint="eastAsia"/>
                <w:lang w:val="zh-CN"/>
              </w:rPr>
              <w:t>像</w:t>
            </w:r>
            <w:r w:rsidR="00F045EA">
              <w:rPr>
                <w:lang w:val="zh-CN"/>
              </w:rPr>
              <w:t>素</w:t>
            </w:r>
            <w:r w:rsidR="00F045EA">
              <w:rPr>
                <w:rFonts w:hint="eastAsia"/>
                <w:lang w:val="zh-CN"/>
              </w:rPr>
              <w:t>)</w:t>
            </w:r>
          </w:p>
        </w:tc>
        <w:tc>
          <w:tcPr>
            <w:tcW w:w="3119" w:type="dxa"/>
          </w:tcPr>
          <w:p w:rsidR="00262FC3" w:rsidRDefault="000E6F87" w:rsidP="00262FC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960</w:t>
            </w:r>
          </w:p>
        </w:tc>
      </w:tr>
      <w:tr w:rsidR="00E368D5" w:rsidTr="00E368D5">
        <w:tc>
          <w:tcPr>
            <w:tcW w:w="1539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lang w:val="zh-CN"/>
              </w:rPr>
              <w:t>format</w:t>
            </w:r>
          </w:p>
        </w:tc>
        <w:tc>
          <w:tcPr>
            <w:tcW w:w="1343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lang w:val="zh-CN"/>
              </w:rPr>
              <w:t>string</w:t>
            </w:r>
          </w:p>
        </w:tc>
        <w:tc>
          <w:tcPr>
            <w:tcW w:w="4059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rFonts w:hint="eastAsia"/>
                <w:lang w:val="zh-CN"/>
              </w:rPr>
              <w:t>格式</w:t>
            </w:r>
          </w:p>
        </w:tc>
        <w:tc>
          <w:tcPr>
            <w:tcW w:w="3119" w:type="dxa"/>
          </w:tcPr>
          <w:p w:rsidR="00262FC3" w:rsidRDefault="00262FC3" w:rsidP="00262FC3">
            <w:pPr>
              <w:rPr>
                <w:lang w:val="zh-CN"/>
              </w:rPr>
            </w:pPr>
            <w:r w:rsidRPr="00262FC3">
              <w:rPr>
                <w:lang w:val="zh-CN"/>
              </w:rPr>
              <w:t>swf, wmv</w:t>
            </w:r>
          </w:p>
        </w:tc>
      </w:tr>
      <w:tr w:rsidR="000E6F87" w:rsidTr="00E368D5">
        <w:tc>
          <w:tcPr>
            <w:tcW w:w="1539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 w:rsidRPr="00262FC3">
              <w:rPr>
                <w:lang w:val="zh-CN"/>
              </w:rPr>
              <w:t>size</w:t>
            </w:r>
          </w:p>
        </w:tc>
        <w:tc>
          <w:tcPr>
            <w:tcW w:w="1343" w:type="dxa"/>
          </w:tcPr>
          <w:p w:rsidR="00262FC3" w:rsidRPr="00262FC3" w:rsidRDefault="00B07576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4059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 w:rsidRPr="00262FC3">
              <w:rPr>
                <w:rFonts w:hint="eastAsia"/>
                <w:lang w:val="zh-CN"/>
              </w:rPr>
              <w:t>文件字节数</w:t>
            </w:r>
          </w:p>
        </w:tc>
        <w:tc>
          <w:tcPr>
            <w:tcW w:w="3119" w:type="dxa"/>
          </w:tcPr>
          <w:p w:rsidR="00262FC3" w:rsidRPr="00262FC3" w:rsidRDefault="000E6F87" w:rsidP="000E57F0">
            <w:pPr>
              <w:rPr>
                <w:lang w:val="zh-CN"/>
              </w:rPr>
            </w:pPr>
            <w:r w:rsidRPr="000E6F87">
              <w:rPr>
                <w:lang w:val="zh-CN"/>
              </w:rPr>
              <w:t>46672</w:t>
            </w:r>
          </w:p>
        </w:tc>
      </w:tr>
      <w:tr w:rsidR="000E6F87" w:rsidTr="00E368D5">
        <w:tc>
          <w:tcPr>
            <w:tcW w:w="1539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 w:rsidRPr="00262FC3">
              <w:rPr>
                <w:lang w:val="zh-CN"/>
              </w:rPr>
              <w:t>md5</w:t>
            </w:r>
          </w:p>
        </w:tc>
        <w:tc>
          <w:tcPr>
            <w:tcW w:w="1343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 w:rsidRPr="00262FC3">
              <w:rPr>
                <w:lang w:val="zh-CN"/>
              </w:rPr>
              <w:t>string</w:t>
            </w:r>
          </w:p>
        </w:tc>
        <w:tc>
          <w:tcPr>
            <w:tcW w:w="4059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 w:rsidRPr="00262FC3">
              <w:rPr>
                <w:rFonts w:hint="eastAsia"/>
                <w:lang w:val="zh-CN"/>
              </w:rPr>
              <w:t>文件校验</w:t>
            </w:r>
            <w:r w:rsidRPr="00262FC3">
              <w:rPr>
                <w:rFonts w:hint="eastAsia"/>
                <w:lang w:val="zh-CN"/>
              </w:rPr>
              <w:t>md5</w:t>
            </w:r>
          </w:p>
        </w:tc>
        <w:tc>
          <w:tcPr>
            <w:tcW w:w="3119" w:type="dxa"/>
          </w:tcPr>
          <w:p w:rsidR="00262FC3" w:rsidRPr="000E6F87" w:rsidRDefault="000E6F87" w:rsidP="000E57F0">
            <w:pPr>
              <w:rPr>
                <w:sz w:val="21"/>
                <w:szCs w:val="21"/>
                <w:lang w:val="zh-CN"/>
              </w:rPr>
            </w:pPr>
            <w:r w:rsidRPr="000E6F87">
              <w:rPr>
                <w:b/>
                <w:sz w:val="21"/>
                <w:szCs w:val="21"/>
                <w:lang w:val="zh-CN"/>
              </w:rPr>
              <w:t>UwPtRjMYE9FDGTHPwhEAuw</w:t>
            </w:r>
            <w:r w:rsidRPr="000E6F87">
              <w:rPr>
                <w:sz w:val="21"/>
                <w:szCs w:val="21"/>
                <w:lang w:val="zh-CN"/>
              </w:rPr>
              <w:t>==</w:t>
            </w:r>
          </w:p>
        </w:tc>
      </w:tr>
      <w:tr w:rsidR="00E368D5" w:rsidTr="00E368D5">
        <w:tc>
          <w:tcPr>
            <w:tcW w:w="1539" w:type="dxa"/>
          </w:tcPr>
          <w:p w:rsidR="00262FC3" w:rsidRPr="00262FC3" w:rsidRDefault="00262FC3" w:rsidP="00262FC3">
            <w:pPr>
              <w:rPr>
                <w:lang w:val="zh-CN"/>
              </w:rPr>
            </w:pPr>
            <w:r w:rsidRPr="00262FC3">
              <w:rPr>
                <w:lang w:val="zh-CN"/>
              </w:rPr>
              <w:t>download</w:t>
            </w:r>
          </w:p>
        </w:tc>
        <w:tc>
          <w:tcPr>
            <w:tcW w:w="1343" w:type="dxa"/>
          </w:tcPr>
          <w:p w:rsidR="00262FC3" w:rsidRPr="00262FC3" w:rsidRDefault="00262FC3" w:rsidP="00262FC3"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 w:rsidRPr="00262FC3">
              <w:rPr>
                <w:lang w:val="zh-CN"/>
              </w:rPr>
              <w:t>tring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list</w:t>
            </w:r>
          </w:p>
        </w:tc>
        <w:tc>
          <w:tcPr>
            <w:tcW w:w="4059" w:type="dxa"/>
          </w:tcPr>
          <w:p w:rsidR="00262FC3" w:rsidRPr="00262FC3" w:rsidRDefault="00924B92" w:rsidP="00262FC3">
            <w:pPr>
              <w:rPr>
                <w:lang w:val="zh-CN"/>
              </w:rPr>
            </w:pPr>
            <w:ins w:id="53" w:author="高黎峻" w:date="2017-02-24T09:41:00Z">
              <w:r w:rsidRPr="00262FC3">
                <w:rPr>
                  <w:rFonts w:hint="eastAsia"/>
                  <w:lang w:val="zh-CN"/>
                </w:rPr>
                <w:t>视频</w:t>
              </w:r>
              <w:r>
                <w:rPr>
                  <w:rFonts w:hint="eastAsia"/>
                  <w:lang w:val="zh-CN"/>
                </w:rPr>
                <w:t>这</w:t>
              </w:r>
              <w:r>
                <w:rPr>
                  <w:lang w:val="zh-CN"/>
                </w:rPr>
                <w:t>种</w:t>
              </w:r>
              <w:r>
                <w:rPr>
                  <w:rFonts w:hint="eastAsia"/>
                  <w:lang w:val="zh-CN"/>
                </w:rPr>
                <w:t>大</w:t>
              </w:r>
              <w:r>
                <w:rPr>
                  <w:lang w:val="zh-CN"/>
                </w:rPr>
                <w:t>文件</w:t>
              </w:r>
              <w:r>
                <w:rPr>
                  <w:rFonts w:hint="eastAsia"/>
                  <w:lang w:val="zh-CN"/>
                </w:rPr>
                <w:t>的</w:t>
              </w:r>
              <w:r w:rsidRPr="00262FC3">
                <w:rPr>
                  <w:rFonts w:hint="eastAsia"/>
                  <w:lang w:val="zh-CN"/>
                </w:rPr>
                <w:t>下载路径</w:t>
              </w:r>
            </w:ins>
          </w:p>
        </w:tc>
        <w:tc>
          <w:tcPr>
            <w:tcW w:w="3119" w:type="dxa"/>
          </w:tcPr>
          <w:p w:rsidR="000E6F87" w:rsidRPr="000E6F87" w:rsidRDefault="000E6F87" w:rsidP="000E6F87">
            <w:pPr>
              <w:rPr>
                <w:sz w:val="21"/>
                <w:szCs w:val="21"/>
                <w:lang w:val="zh-CN"/>
              </w:rPr>
            </w:pPr>
            <w:r w:rsidRPr="000E6F87">
              <w:rPr>
                <w:b/>
                <w:sz w:val="21"/>
                <w:szCs w:val="21"/>
                <w:lang w:val="zh-CN"/>
              </w:rPr>
              <w:t>http://cdn1.163.com/NetCafe/advertise/xysj110307ica.swf</w:t>
            </w:r>
          </w:p>
        </w:tc>
      </w:tr>
      <w:tr w:rsidR="00E368D5" w:rsidTr="00E368D5">
        <w:tc>
          <w:tcPr>
            <w:tcW w:w="1539" w:type="dxa"/>
          </w:tcPr>
          <w:p w:rsidR="00262FC3" w:rsidRPr="00262FC3" w:rsidRDefault="00262FC3" w:rsidP="00262FC3">
            <w:pPr>
              <w:rPr>
                <w:lang w:val="zh-CN"/>
              </w:rPr>
            </w:pPr>
            <w:r w:rsidRPr="00262FC3">
              <w:rPr>
                <w:lang w:val="zh-CN"/>
              </w:rPr>
              <w:t>duration</w:t>
            </w:r>
          </w:p>
        </w:tc>
        <w:tc>
          <w:tcPr>
            <w:tcW w:w="1343" w:type="dxa"/>
          </w:tcPr>
          <w:p w:rsidR="00262FC3" w:rsidRPr="00262FC3" w:rsidRDefault="00262FC3" w:rsidP="00262FC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4059" w:type="dxa"/>
          </w:tcPr>
          <w:p w:rsidR="00262FC3" w:rsidRPr="00262FC3" w:rsidRDefault="00262FC3" w:rsidP="00262FC3">
            <w:pPr>
              <w:rPr>
                <w:lang w:val="zh-CN"/>
              </w:rPr>
            </w:pPr>
            <w:r w:rsidRPr="00262FC3">
              <w:rPr>
                <w:rFonts w:hint="eastAsia"/>
                <w:lang w:val="zh-CN"/>
              </w:rPr>
              <w:t>播放时间长度（秒）</w:t>
            </w:r>
          </w:p>
        </w:tc>
        <w:tc>
          <w:tcPr>
            <w:tcW w:w="3119" w:type="dxa"/>
          </w:tcPr>
          <w:p w:rsidR="00262FC3" w:rsidRPr="00262FC3" w:rsidRDefault="000E6F87" w:rsidP="00262FC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5</w:t>
            </w:r>
          </w:p>
        </w:tc>
      </w:tr>
      <w:tr w:rsidR="00125490" w:rsidTr="00E368D5">
        <w:trPr>
          <w:ins w:id="54" w:author="高黎峻" w:date="2017-02-24T09:47:00Z"/>
        </w:trPr>
        <w:tc>
          <w:tcPr>
            <w:tcW w:w="1539" w:type="dxa"/>
          </w:tcPr>
          <w:p w:rsidR="00125490" w:rsidRPr="00262FC3" w:rsidRDefault="00125490" w:rsidP="00262FC3">
            <w:pPr>
              <w:rPr>
                <w:ins w:id="55" w:author="高黎峻" w:date="2017-02-24T09:47:00Z"/>
                <w:lang w:val="zh-CN"/>
              </w:rPr>
            </w:pPr>
            <w:ins w:id="56" w:author="高黎峻" w:date="2017-02-24T09:47:00Z">
              <w:r>
                <w:rPr>
                  <w:rFonts w:hint="eastAsia"/>
                  <w:lang w:val="zh-CN"/>
                </w:rPr>
                <w:t>delay</w:t>
              </w:r>
            </w:ins>
          </w:p>
        </w:tc>
        <w:tc>
          <w:tcPr>
            <w:tcW w:w="1343" w:type="dxa"/>
          </w:tcPr>
          <w:p w:rsidR="00125490" w:rsidRDefault="00125490" w:rsidP="00262FC3">
            <w:pPr>
              <w:rPr>
                <w:ins w:id="57" w:author="高黎峻" w:date="2017-02-24T09:47:00Z"/>
                <w:rFonts w:hint="eastAsia"/>
                <w:lang w:val="zh-CN"/>
              </w:rPr>
            </w:pPr>
            <w:ins w:id="58" w:author="高黎峻" w:date="2017-02-24T09:47:00Z">
              <w:r>
                <w:rPr>
                  <w:rFonts w:hint="eastAsia"/>
                  <w:lang w:val="zh-CN"/>
                </w:rPr>
                <w:t>int</w:t>
              </w:r>
            </w:ins>
          </w:p>
        </w:tc>
        <w:tc>
          <w:tcPr>
            <w:tcW w:w="4059" w:type="dxa"/>
          </w:tcPr>
          <w:p w:rsidR="00125490" w:rsidRPr="00262FC3" w:rsidRDefault="00125490" w:rsidP="00262FC3">
            <w:pPr>
              <w:rPr>
                <w:ins w:id="59" w:author="高黎峻" w:date="2017-02-24T09:47:00Z"/>
                <w:rFonts w:hint="eastAsia"/>
                <w:lang w:val="zh-CN"/>
              </w:rPr>
            </w:pPr>
            <w:ins w:id="60" w:author="高黎峻" w:date="2017-02-24T09:47:00Z">
              <w:r>
                <w:rPr>
                  <w:rFonts w:hint="eastAsia"/>
                  <w:lang w:val="zh-CN"/>
                </w:rPr>
                <w:t>延迟</w:t>
              </w:r>
              <w:r>
                <w:rPr>
                  <w:lang w:val="zh-CN"/>
                </w:rPr>
                <w:t>多少秒播放</w:t>
              </w:r>
            </w:ins>
          </w:p>
        </w:tc>
        <w:tc>
          <w:tcPr>
            <w:tcW w:w="3119" w:type="dxa"/>
          </w:tcPr>
          <w:p w:rsidR="00125490" w:rsidRDefault="00125490" w:rsidP="00262FC3">
            <w:pPr>
              <w:rPr>
                <w:ins w:id="61" w:author="高黎峻" w:date="2017-02-24T09:47:00Z"/>
                <w:rFonts w:hint="eastAsia"/>
                <w:lang w:val="zh-CN"/>
              </w:rPr>
            </w:pPr>
            <w:ins w:id="62" w:author="高黎峻" w:date="2017-02-24T09:47:00Z">
              <w:r>
                <w:rPr>
                  <w:rFonts w:hint="eastAsia"/>
                  <w:lang w:val="zh-CN"/>
                </w:rPr>
                <w:t>10</w:t>
              </w:r>
            </w:ins>
          </w:p>
        </w:tc>
      </w:tr>
      <w:tr w:rsidR="000E6F87" w:rsidTr="00E368D5">
        <w:tc>
          <w:tcPr>
            <w:tcW w:w="1539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 w:rsidRPr="00262FC3">
              <w:rPr>
                <w:lang w:val="zh-CN"/>
              </w:rPr>
              <w:t>minAge</w:t>
            </w:r>
          </w:p>
        </w:tc>
        <w:tc>
          <w:tcPr>
            <w:tcW w:w="1343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4059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 w:rsidRPr="00262FC3">
              <w:rPr>
                <w:rFonts w:hint="eastAsia"/>
                <w:lang w:val="zh-CN"/>
              </w:rPr>
              <w:t>适合最小年龄</w:t>
            </w:r>
          </w:p>
        </w:tc>
        <w:tc>
          <w:tcPr>
            <w:tcW w:w="3119" w:type="dxa"/>
          </w:tcPr>
          <w:p w:rsidR="00262FC3" w:rsidRPr="00262FC3" w:rsidRDefault="000E6F87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</w:t>
            </w:r>
          </w:p>
        </w:tc>
      </w:tr>
      <w:tr w:rsidR="000E6F87" w:rsidTr="00E368D5">
        <w:tc>
          <w:tcPr>
            <w:tcW w:w="1539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 w:rsidRPr="00262FC3">
              <w:rPr>
                <w:lang w:val="zh-CN"/>
              </w:rPr>
              <w:t>maxAge</w:t>
            </w:r>
          </w:p>
        </w:tc>
        <w:tc>
          <w:tcPr>
            <w:tcW w:w="1343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4059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 w:rsidRPr="00262FC3">
              <w:rPr>
                <w:rFonts w:hint="eastAsia"/>
                <w:lang w:val="zh-CN"/>
              </w:rPr>
              <w:t>适合最大年龄</w:t>
            </w:r>
          </w:p>
        </w:tc>
        <w:tc>
          <w:tcPr>
            <w:tcW w:w="3119" w:type="dxa"/>
          </w:tcPr>
          <w:p w:rsidR="00262FC3" w:rsidRPr="00262FC3" w:rsidRDefault="000E6F87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100</w:t>
            </w:r>
          </w:p>
        </w:tc>
      </w:tr>
      <w:tr w:rsidR="000E6F87" w:rsidTr="00E368D5">
        <w:tc>
          <w:tcPr>
            <w:tcW w:w="1539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 w:rsidRPr="00262FC3">
              <w:rPr>
                <w:lang w:val="zh-CN"/>
              </w:rPr>
              <w:t>sex</w:t>
            </w:r>
          </w:p>
        </w:tc>
        <w:tc>
          <w:tcPr>
            <w:tcW w:w="1343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4059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 w:rsidRPr="00262FC3">
              <w:rPr>
                <w:rFonts w:hint="eastAsia"/>
                <w:lang w:val="zh-CN"/>
              </w:rPr>
              <w:t>适合性别</w:t>
            </w:r>
            <w:r w:rsidR="00826001">
              <w:rPr>
                <w:lang w:val="zh-CN"/>
              </w:rPr>
              <w:t>：</w:t>
            </w:r>
            <w:r w:rsidR="00826001" w:rsidRPr="00262FC3">
              <w:rPr>
                <w:rFonts w:hint="eastAsia"/>
                <w:lang w:val="zh-CN"/>
              </w:rPr>
              <w:t>男女</w:t>
            </w:r>
            <w:r w:rsidR="00826001" w:rsidRPr="00262FC3">
              <w:rPr>
                <w:rFonts w:hint="eastAsia"/>
                <w:lang w:val="zh-CN"/>
              </w:rPr>
              <w:t>-0</w:t>
            </w:r>
            <w:r w:rsidR="00826001" w:rsidRPr="00262FC3">
              <w:rPr>
                <w:rFonts w:hint="eastAsia"/>
                <w:lang w:val="zh-CN"/>
              </w:rPr>
              <w:t>，男</w:t>
            </w:r>
            <w:r w:rsidR="00826001" w:rsidRPr="00262FC3">
              <w:rPr>
                <w:rFonts w:hint="eastAsia"/>
                <w:lang w:val="zh-CN"/>
              </w:rPr>
              <w:t>-1</w:t>
            </w:r>
            <w:r w:rsidR="00826001" w:rsidRPr="00262FC3">
              <w:rPr>
                <w:rFonts w:hint="eastAsia"/>
                <w:lang w:val="zh-CN"/>
              </w:rPr>
              <w:t>，女</w:t>
            </w:r>
            <w:r w:rsidR="00826001" w:rsidRPr="00262FC3">
              <w:rPr>
                <w:rFonts w:hint="eastAsia"/>
                <w:lang w:val="zh-CN"/>
              </w:rPr>
              <w:t>-2</w:t>
            </w:r>
          </w:p>
        </w:tc>
        <w:tc>
          <w:tcPr>
            <w:tcW w:w="3119" w:type="dxa"/>
          </w:tcPr>
          <w:p w:rsidR="00262FC3" w:rsidRPr="00262FC3" w:rsidRDefault="000E6F87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</w:t>
            </w:r>
          </w:p>
        </w:tc>
      </w:tr>
      <w:tr w:rsidR="000E6F87" w:rsidTr="00E368D5">
        <w:tc>
          <w:tcPr>
            <w:tcW w:w="1539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 w:rsidRPr="00262FC3">
              <w:rPr>
                <w:lang w:val="zh-CN"/>
              </w:rPr>
              <w:t>visitStat</w:t>
            </w:r>
          </w:p>
        </w:tc>
        <w:tc>
          <w:tcPr>
            <w:tcW w:w="1343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>
              <w:rPr>
                <w:lang w:val="zh-CN"/>
              </w:rPr>
              <w:t>s</w:t>
            </w:r>
            <w:r w:rsidRPr="00262FC3">
              <w:rPr>
                <w:lang w:val="zh-CN"/>
              </w:rPr>
              <w:t>tring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list</w:t>
            </w:r>
          </w:p>
        </w:tc>
        <w:tc>
          <w:tcPr>
            <w:tcW w:w="4059" w:type="dxa"/>
          </w:tcPr>
          <w:p w:rsidR="00262FC3" w:rsidRPr="00262FC3" w:rsidRDefault="00262FC3" w:rsidP="000E57F0">
            <w:pPr>
              <w:rPr>
                <w:lang w:val="zh-CN"/>
              </w:rPr>
            </w:pPr>
            <w:r w:rsidRPr="00262FC3">
              <w:rPr>
                <w:rFonts w:hint="eastAsia"/>
                <w:lang w:val="zh-CN"/>
              </w:rPr>
              <w:t>第三方访问统计代码</w:t>
            </w:r>
          </w:p>
        </w:tc>
        <w:tc>
          <w:tcPr>
            <w:tcW w:w="3119" w:type="dxa"/>
          </w:tcPr>
          <w:p w:rsidR="00262FC3" w:rsidRPr="00262FC3" w:rsidRDefault="00262FC3" w:rsidP="000E57F0">
            <w:pPr>
              <w:rPr>
                <w:lang w:val="zh-CN"/>
              </w:rPr>
            </w:pPr>
          </w:p>
        </w:tc>
      </w:tr>
      <w:tr w:rsidR="004B36C7" w:rsidTr="009D179D">
        <w:trPr>
          <w:trHeight w:val="240"/>
        </w:trPr>
        <w:tc>
          <w:tcPr>
            <w:tcW w:w="1539" w:type="dxa"/>
            <w:vMerge w:val="restart"/>
          </w:tcPr>
          <w:p w:rsidR="009F0D76" w:rsidRDefault="009F0D76" w:rsidP="009F0D76">
            <w:pPr>
              <w:rPr>
                <w:lang w:val="zh-CN"/>
              </w:rPr>
            </w:pPr>
            <w:bookmarkStart w:id="63" w:name="_Hlk475018990"/>
          </w:p>
          <w:p w:rsidR="004B36C7" w:rsidRPr="00262FC3" w:rsidRDefault="009F0D76" w:rsidP="009F0D76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lick</w:t>
            </w:r>
          </w:p>
        </w:tc>
        <w:tc>
          <w:tcPr>
            <w:tcW w:w="1343" w:type="dxa"/>
          </w:tcPr>
          <w:p w:rsidR="004B36C7" w:rsidRPr="00262FC3" w:rsidRDefault="00C75B23" w:rsidP="00262FC3">
            <w:pPr>
              <w:rPr>
                <w:lang w:val="zh-CN"/>
              </w:rPr>
            </w:pPr>
            <w:ins w:id="64" w:author="高黎峻" w:date="2017-02-24T09:46:00Z">
              <w:r>
                <w:rPr>
                  <w:lang w:val="zh-CN"/>
                </w:rPr>
                <w:t>int</w:t>
              </w:r>
            </w:ins>
            <w:ins w:id="65" w:author="高黎峻" w:date="2017-02-24T09:44:00Z">
              <w:r w:rsidR="009F0D76">
                <w:rPr>
                  <w:lang w:val="zh-CN"/>
                </w:rPr>
                <w:t xml:space="preserve"> </w:t>
              </w:r>
              <w:r w:rsidR="009F0D76">
                <w:rPr>
                  <w:rFonts w:hint="eastAsia"/>
                  <w:lang w:val="zh-CN"/>
                </w:rPr>
                <w:t>list</w:t>
              </w:r>
            </w:ins>
          </w:p>
        </w:tc>
        <w:tc>
          <w:tcPr>
            <w:tcW w:w="4059" w:type="dxa"/>
          </w:tcPr>
          <w:p w:rsidR="004B36C7" w:rsidRPr="00262FC3" w:rsidRDefault="004B36C7" w:rsidP="00C75B23">
            <w:pPr>
              <w:rPr>
                <w:rFonts w:hint="eastAsia"/>
                <w:lang w:val="zh-CN"/>
              </w:rPr>
            </w:pPr>
            <w:ins w:id="66" w:author="高黎峻" w:date="2017-02-24T09:43:00Z">
              <w:r w:rsidRPr="009D179D">
                <w:rPr>
                  <w:rFonts w:hint="eastAsia"/>
                  <w:lang w:val="zh-CN"/>
                </w:rPr>
                <w:t>解锁后</w:t>
              </w:r>
            </w:ins>
            <w:ins w:id="67" w:author="高黎峻" w:date="2017-02-24T09:44:00Z">
              <w:r w:rsidR="00C75B23">
                <w:rPr>
                  <w:rFonts w:hint="eastAsia"/>
                  <w:lang w:val="zh-CN"/>
                </w:rPr>
                <w:t>关联</w:t>
              </w:r>
            </w:ins>
            <w:ins w:id="68" w:author="高黎峻" w:date="2017-02-24T09:45:00Z">
              <w:r w:rsidR="00C75B23">
                <w:rPr>
                  <w:rFonts w:hint="eastAsia"/>
                  <w:lang w:val="zh-CN"/>
                </w:rPr>
                <w:t>的</w:t>
              </w:r>
            </w:ins>
            <w:ins w:id="69" w:author="高黎峻" w:date="2017-02-24T09:43:00Z">
              <w:r w:rsidRPr="009D179D">
                <w:rPr>
                  <w:rFonts w:hint="eastAsia"/>
                  <w:lang w:val="zh-CN"/>
                </w:rPr>
                <w:t>Pop</w:t>
              </w:r>
              <w:r w:rsidRPr="009D179D">
                <w:rPr>
                  <w:rFonts w:hint="eastAsia"/>
                  <w:lang w:val="zh-CN"/>
                </w:rPr>
                <w:t>广告</w:t>
              </w:r>
            </w:ins>
            <w:ins w:id="70" w:author="高黎峻" w:date="2017-02-24T09:45:00Z">
              <w:r w:rsidR="00C75B23">
                <w:rPr>
                  <w:rFonts w:hint="eastAsia"/>
                  <w:lang w:val="zh-CN"/>
                </w:rPr>
                <w:t>ID</w:t>
              </w:r>
            </w:ins>
          </w:p>
        </w:tc>
        <w:tc>
          <w:tcPr>
            <w:tcW w:w="3119" w:type="dxa"/>
            <w:vMerge w:val="restart"/>
          </w:tcPr>
          <w:p w:rsidR="004B36C7" w:rsidRPr="00262FC3" w:rsidRDefault="004B36C7" w:rsidP="00262FC3">
            <w:pPr>
              <w:rPr>
                <w:lang w:val="zh-CN"/>
              </w:rPr>
            </w:pPr>
            <w:ins w:id="71" w:author="高黎峻" w:date="2017-02-24T09:44:00Z">
              <w:r w:rsidRPr="009D179D">
                <w:rPr>
                  <w:rFonts w:hint="eastAsia"/>
                  <w:lang w:val="zh-CN"/>
                </w:rPr>
                <w:t>点击后事件</w:t>
              </w:r>
            </w:ins>
          </w:p>
        </w:tc>
      </w:tr>
      <w:tr w:rsidR="004B36C7" w:rsidTr="00E368D5">
        <w:trPr>
          <w:trHeight w:val="240"/>
        </w:trPr>
        <w:tc>
          <w:tcPr>
            <w:tcW w:w="1539" w:type="dxa"/>
            <w:vMerge/>
          </w:tcPr>
          <w:p w:rsidR="004B36C7" w:rsidRPr="00262FC3" w:rsidRDefault="004B36C7" w:rsidP="00262FC3">
            <w:pPr>
              <w:rPr>
                <w:lang w:val="zh-CN"/>
              </w:rPr>
            </w:pPr>
          </w:p>
        </w:tc>
        <w:tc>
          <w:tcPr>
            <w:tcW w:w="1343" w:type="dxa"/>
          </w:tcPr>
          <w:p w:rsidR="004B36C7" w:rsidRDefault="00C75B23" w:rsidP="00262FC3">
            <w:pPr>
              <w:rPr>
                <w:lang w:val="zh-CN"/>
              </w:rPr>
            </w:pPr>
            <w:ins w:id="72" w:author="高黎峻" w:date="2017-02-24T09:46:00Z">
              <w:r>
                <w:rPr>
                  <w:lang w:val="zh-CN"/>
                </w:rPr>
                <w:t>int</w:t>
              </w:r>
            </w:ins>
            <w:ins w:id="73" w:author="高黎峻" w:date="2017-02-24T09:42:00Z">
              <w:r w:rsidR="004B36C7">
                <w:rPr>
                  <w:lang w:val="zh-CN"/>
                </w:rPr>
                <w:t xml:space="preserve"> </w:t>
              </w:r>
              <w:r w:rsidR="004B36C7">
                <w:rPr>
                  <w:rFonts w:hint="eastAsia"/>
                  <w:lang w:val="zh-CN"/>
                </w:rPr>
                <w:t>list</w:t>
              </w:r>
            </w:ins>
          </w:p>
        </w:tc>
        <w:tc>
          <w:tcPr>
            <w:tcW w:w="4059" w:type="dxa"/>
          </w:tcPr>
          <w:p w:rsidR="004B36C7" w:rsidRPr="00262FC3" w:rsidRDefault="004B36C7" w:rsidP="00262FC3">
            <w:pPr>
              <w:rPr>
                <w:rFonts w:hint="eastAsia"/>
                <w:lang w:val="zh-CN"/>
              </w:rPr>
            </w:pPr>
            <w:ins w:id="74" w:author="高黎峻" w:date="2017-02-24T09:43:00Z">
              <w:r w:rsidRPr="009D179D">
                <w:rPr>
                  <w:rFonts w:hint="eastAsia"/>
                  <w:lang w:val="zh-CN"/>
                </w:rPr>
                <w:t>视频暂停</w:t>
              </w:r>
            </w:ins>
            <w:ins w:id="75" w:author="高黎峻" w:date="2017-02-24T09:45:00Z">
              <w:r w:rsidR="00C75B23">
                <w:rPr>
                  <w:rFonts w:hint="eastAsia"/>
                  <w:lang w:val="zh-CN"/>
                </w:rPr>
                <w:t>关联的</w:t>
              </w:r>
            </w:ins>
            <w:ins w:id="76" w:author="高黎峻" w:date="2017-02-24T09:43:00Z">
              <w:r w:rsidRPr="009D179D">
                <w:rPr>
                  <w:rFonts w:hint="eastAsia"/>
                  <w:lang w:val="zh-CN"/>
                </w:rPr>
                <w:t>Pop</w:t>
              </w:r>
              <w:r w:rsidRPr="009D179D">
                <w:rPr>
                  <w:rFonts w:hint="eastAsia"/>
                  <w:lang w:val="zh-CN"/>
                </w:rPr>
                <w:t>广告</w:t>
              </w:r>
            </w:ins>
            <w:ins w:id="77" w:author="高黎峻" w:date="2017-02-24T09:45:00Z">
              <w:r w:rsidR="00C75B23">
                <w:rPr>
                  <w:rFonts w:hint="eastAsia"/>
                  <w:lang w:val="zh-CN"/>
                </w:rPr>
                <w:t>ID</w:t>
              </w:r>
            </w:ins>
          </w:p>
        </w:tc>
        <w:tc>
          <w:tcPr>
            <w:tcW w:w="3119" w:type="dxa"/>
            <w:vMerge/>
          </w:tcPr>
          <w:p w:rsidR="004B36C7" w:rsidRPr="00262FC3" w:rsidRDefault="004B36C7" w:rsidP="00262FC3">
            <w:pPr>
              <w:rPr>
                <w:lang w:val="zh-CN"/>
              </w:rPr>
            </w:pPr>
          </w:p>
        </w:tc>
      </w:tr>
      <w:bookmarkEnd w:id="32"/>
      <w:bookmarkEnd w:id="63"/>
    </w:tbl>
    <w:p w:rsidR="00262FC3" w:rsidRDefault="00262FC3" w:rsidP="00262FC3">
      <w:pPr>
        <w:rPr>
          <w:lang w:val="zh-CN"/>
        </w:rPr>
      </w:pPr>
    </w:p>
    <w:p w:rsidR="00B968DE" w:rsidRDefault="00B968DE" w:rsidP="00262FC3">
      <w:pPr>
        <w:rPr>
          <w:ins w:id="78" w:author="高黎峻" w:date="2017-02-24T09:48:00Z"/>
          <w:lang w:val="zh-CN"/>
        </w:rPr>
      </w:pPr>
      <w:bookmarkStart w:id="79" w:name="OLE_LINK6"/>
      <w:r>
        <w:rPr>
          <w:rFonts w:hint="eastAsia"/>
          <w:lang w:val="zh-CN"/>
        </w:rPr>
        <w:t>广告</w:t>
      </w:r>
      <w:r>
        <w:rPr>
          <w:lang w:val="zh-CN"/>
        </w:rPr>
        <w:t>播放策略</w:t>
      </w:r>
      <w:r>
        <w:rPr>
          <w:rFonts w:hint="eastAsia"/>
          <w:lang w:val="zh-CN"/>
        </w:rPr>
        <w:t>--</w:t>
      </w:r>
      <w:r w:rsidRPr="00B968DE">
        <w:rPr>
          <w:lang w:val="zh-CN"/>
        </w:rPr>
        <w:t>AdPlayPolicy</w:t>
      </w:r>
    </w:p>
    <w:p w:rsidR="00BF1B03" w:rsidRPr="0080232B" w:rsidRDefault="00BF1B03" w:rsidP="008F7A7A">
      <w:pPr>
        <w:pStyle w:val="af6"/>
        <w:numPr>
          <w:ilvl w:val="0"/>
          <w:numId w:val="12"/>
        </w:numPr>
        <w:ind w:firstLineChars="0"/>
        <w:rPr>
          <w:rFonts w:hint="eastAsia"/>
          <w:lang w:val="zh-CN"/>
        </w:rPr>
        <w:pPrChange w:id="80" w:author="高黎峻" w:date="2017-02-24T09:49:00Z">
          <w:pPr/>
        </w:pPrChange>
      </w:pPr>
      <w:ins w:id="81" w:author="高黎峻" w:date="2017-02-24T09:48:00Z">
        <w:r w:rsidRPr="008F7A7A">
          <w:rPr>
            <w:rFonts w:hint="eastAsia"/>
            <w:lang w:val="zh-CN"/>
          </w:rPr>
          <w:t>广告</w:t>
        </w:r>
        <w:r w:rsidRPr="008F7A7A">
          <w:rPr>
            <w:lang w:val="zh-CN"/>
          </w:rPr>
          <w:t>播放策略</w:t>
        </w:r>
        <w:r w:rsidRPr="008F7A7A">
          <w:rPr>
            <w:rFonts w:hint="eastAsia"/>
            <w:lang w:val="zh-CN"/>
          </w:rPr>
          <w:t>中</w:t>
        </w:r>
        <w:r w:rsidRPr="008F7A7A">
          <w:rPr>
            <w:lang w:val="zh-CN"/>
          </w:rPr>
          <w:t>不</w:t>
        </w:r>
      </w:ins>
      <w:ins w:id="82" w:author="高黎峻" w:date="2017-02-24T09:49:00Z">
        <w:r w:rsidRPr="008F7A7A">
          <w:rPr>
            <w:lang w:val="zh-CN"/>
          </w:rPr>
          <w:t>包含广告的描述信息</w:t>
        </w:r>
        <w:r w:rsidRPr="0080232B">
          <w:rPr>
            <w:rFonts w:hint="eastAsia"/>
            <w:lang w:val="zh-CN"/>
          </w:rPr>
          <w:t>，而只</w:t>
        </w:r>
        <w:r w:rsidRPr="0080232B">
          <w:rPr>
            <w:lang w:val="zh-CN"/>
          </w:rPr>
          <w:t>关联要播放的广告的</w:t>
        </w:r>
        <w:r w:rsidRPr="0080232B">
          <w:rPr>
            <w:rFonts w:hint="eastAsia"/>
            <w:lang w:val="zh-CN"/>
          </w:rPr>
          <w:t>ID</w:t>
        </w:r>
      </w:ins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555"/>
        <w:gridCol w:w="1417"/>
        <w:gridCol w:w="3969"/>
        <w:gridCol w:w="3119"/>
      </w:tblGrid>
      <w:tr w:rsidR="00B968DE" w:rsidTr="009462B8">
        <w:tc>
          <w:tcPr>
            <w:tcW w:w="1555" w:type="dxa"/>
          </w:tcPr>
          <w:bookmarkEnd w:id="79"/>
          <w:p w:rsidR="00B968DE" w:rsidRDefault="00B968DE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字</w:t>
            </w:r>
            <w:r>
              <w:rPr>
                <w:lang w:val="zh-CN"/>
              </w:rPr>
              <w:t>段名称</w:t>
            </w:r>
          </w:p>
        </w:tc>
        <w:tc>
          <w:tcPr>
            <w:tcW w:w="1417" w:type="dxa"/>
          </w:tcPr>
          <w:p w:rsidR="00B968DE" w:rsidRDefault="00B968DE" w:rsidP="000E57F0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3969" w:type="dxa"/>
          </w:tcPr>
          <w:p w:rsidR="00B968DE" w:rsidRDefault="00B968DE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含义</w:t>
            </w:r>
          </w:p>
        </w:tc>
        <w:tc>
          <w:tcPr>
            <w:tcW w:w="3119" w:type="dxa"/>
          </w:tcPr>
          <w:p w:rsidR="00B968DE" w:rsidRDefault="00B968DE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B968DE" w:rsidTr="009462B8">
        <w:tc>
          <w:tcPr>
            <w:tcW w:w="1555" w:type="dxa"/>
          </w:tcPr>
          <w:p w:rsidR="00B968DE" w:rsidRDefault="00B968DE" w:rsidP="000E57F0">
            <w:pPr>
              <w:rPr>
                <w:lang w:val="zh-CN"/>
              </w:rPr>
            </w:pPr>
            <w:r w:rsidRPr="00B968DE">
              <w:rPr>
                <w:lang w:val="zh-CN"/>
              </w:rPr>
              <w:t>id</w:t>
            </w:r>
          </w:p>
        </w:tc>
        <w:tc>
          <w:tcPr>
            <w:tcW w:w="1417" w:type="dxa"/>
          </w:tcPr>
          <w:p w:rsidR="00B968DE" w:rsidRPr="00262FC3" w:rsidRDefault="00B968DE" w:rsidP="000E57F0">
            <w:pPr>
              <w:rPr>
                <w:lang w:val="zh-CN"/>
              </w:rPr>
            </w:pPr>
            <w:r w:rsidRPr="00B968DE">
              <w:rPr>
                <w:lang w:val="zh-CN"/>
              </w:rPr>
              <w:t>int</w:t>
            </w:r>
          </w:p>
        </w:tc>
        <w:tc>
          <w:tcPr>
            <w:tcW w:w="3969" w:type="dxa"/>
          </w:tcPr>
          <w:p w:rsidR="00B968DE" w:rsidRDefault="00B968DE" w:rsidP="000E57F0">
            <w:pPr>
              <w:rPr>
                <w:lang w:val="zh-CN"/>
              </w:rPr>
            </w:pPr>
            <w:r w:rsidRPr="00B968DE">
              <w:rPr>
                <w:rFonts w:hint="eastAsia"/>
                <w:lang w:val="zh-CN"/>
              </w:rPr>
              <w:t>策略</w:t>
            </w:r>
            <w:r w:rsidRPr="00B968DE">
              <w:rPr>
                <w:rFonts w:hint="eastAsia"/>
                <w:lang w:val="zh-CN"/>
              </w:rPr>
              <w:t>id</w:t>
            </w:r>
          </w:p>
        </w:tc>
        <w:tc>
          <w:tcPr>
            <w:tcW w:w="3119" w:type="dxa"/>
          </w:tcPr>
          <w:p w:rsidR="00B968DE" w:rsidRDefault="000E6F87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100001</w:t>
            </w:r>
          </w:p>
        </w:tc>
      </w:tr>
      <w:tr w:rsidR="00B968DE" w:rsidTr="009462B8">
        <w:tc>
          <w:tcPr>
            <w:tcW w:w="1555" w:type="dxa"/>
          </w:tcPr>
          <w:p w:rsidR="00B968DE" w:rsidRDefault="00B968DE" w:rsidP="000E57F0">
            <w:pPr>
              <w:rPr>
                <w:lang w:val="zh-CN"/>
              </w:rPr>
            </w:pPr>
            <w:r w:rsidRPr="00B968DE">
              <w:rPr>
                <w:lang w:val="zh-CN"/>
              </w:rPr>
              <w:t>version</w:t>
            </w:r>
          </w:p>
        </w:tc>
        <w:tc>
          <w:tcPr>
            <w:tcW w:w="1417" w:type="dxa"/>
          </w:tcPr>
          <w:p w:rsidR="00B968DE" w:rsidRDefault="00B968DE" w:rsidP="000E57F0">
            <w:pPr>
              <w:rPr>
                <w:lang w:val="zh-CN"/>
              </w:rPr>
            </w:pPr>
            <w:r w:rsidRPr="00B968DE">
              <w:rPr>
                <w:lang w:val="zh-CN"/>
              </w:rPr>
              <w:t>string</w:t>
            </w:r>
          </w:p>
        </w:tc>
        <w:tc>
          <w:tcPr>
            <w:tcW w:w="3969" w:type="dxa"/>
          </w:tcPr>
          <w:p w:rsidR="00B968DE" w:rsidRDefault="00B968DE" w:rsidP="000E57F0">
            <w:pPr>
              <w:rPr>
                <w:lang w:val="zh-CN"/>
              </w:rPr>
            </w:pPr>
            <w:r w:rsidRPr="00B968DE">
              <w:rPr>
                <w:rFonts w:hint="eastAsia"/>
                <w:lang w:val="zh-CN"/>
              </w:rPr>
              <w:t>策略版本</w:t>
            </w:r>
          </w:p>
        </w:tc>
        <w:tc>
          <w:tcPr>
            <w:tcW w:w="3119" w:type="dxa"/>
          </w:tcPr>
          <w:p w:rsidR="00B968DE" w:rsidRDefault="00B968DE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1.0</w:t>
            </w:r>
          </w:p>
        </w:tc>
      </w:tr>
      <w:tr w:rsidR="00B968DE" w:rsidTr="009462B8">
        <w:tc>
          <w:tcPr>
            <w:tcW w:w="1555" w:type="dxa"/>
          </w:tcPr>
          <w:p w:rsidR="00B968DE" w:rsidRDefault="00B968DE" w:rsidP="000E57F0">
            <w:pPr>
              <w:jc w:val="both"/>
              <w:rPr>
                <w:lang w:val="zh-CN"/>
              </w:rPr>
            </w:pPr>
            <w:r w:rsidRPr="00B968DE">
              <w:rPr>
                <w:lang w:val="zh-CN"/>
              </w:rPr>
              <w:t>dateTime</w:t>
            </w:r>
          </w:p>
        </w:tc>
        <w:tc>
          <w:tcPr>
            <w:tcW w:w="1417" w:type="dxa"/>
          </w:tcPr>
          <w:p w:rsidR="00B968DE" w:rsidRDefault="00B968DE" w:rsidP="000E57F0">
            <w:pPr>
              <w:rPr>
                <w:lang w:val="zh-CN"/>
              </w:rPr>
            </w:pPr>
            <w:r w:rsidRPr="00B968DE">
              <w:rPr>
                <w:lang w:val="zh-CN"/>
              </w:rPr>
              <w:t>string</w:t>
            </w:r>
          </w:p>
        </w:tc>
        <w:tc>
          <w:tcPr>
            <w:tcW w:w="3969" w:type="dxa"/>
          </w:tcPr>
          <w:p w:rsidR="00B968DE" w:rsidRDefault="00B968DE" w:rsidP="000E57F0">
            <w:pPr>
              <w:rPr>
                <w:lang w:val="zh-CN"/>
              </w:rPr>
            </w:pPr>
            <w:r w:rsidRPr="00B968DE">
              <w:rPr>
                <w:rFonts w:hint="eastAsia"/>
                <w:lang w:val="zh-CN"/>
              </w:rPr>
              <w:t>策略发布日期</w:t>
            </w:r>
          </w:p>
        </w:tc>
        <w:tc>
          <w:tcPr>
            <w:tcW w:w="3119" w:type="dxa"/>
          </w:tcPr>
          <w:p w:rsidR="00B968DE" w:rsidRDefault="00B968DE" w:rsidP="000E57F0">
            <w:pPr>
              <w:rPr>
                <w:lang w:val="zh-CN"/>
              </w:rPr>
            </w:pPr>
            <w:r w:rsidRPr="00B968DE">
              <w:rPr>
                <w:lang w:val="zh-CN"/>
              </w:rPr>
              <w:t>2017-03-01 00:00:00</w:t>
            </w:r>
          </w:p>
        </w:tc>
      </w:tr>
      <w:tr w:rsidR="00B968DE" w:rsidTr="009462B8">
        <w:tc>
          <w:tcPr>
            <w:tcW w:w="1555" w:type="dxa"/>
          </w:tcPr>
          <w:p w:rsidR="00B968DE" w:rsidRDefault="00B968DE" w:rsidP="000E57F0">
            <w:pPr>
              <w:rPr>
                <w:lang w:val="zh-CN"/>
              </w:rPr>
            </w:pPr>
            <w:r w:rsidRPr="00B968DE">
              <w:rPr>
                <w:lang w:val="zh-CN"/>
              </w:rPr>
              <w:t>adPlay</w:t>
            </w:r>
          </w:p>
        </w:tc>
        <w:tc>
          <w:tcPr>
            <w:tcW w:w="1417" w:type="dxa"/>
          </w:tcPr>
          <w:p w:rsidR="00B968DE" w:rsidRDefault="00B968DE" w:rsidP="000E57F0">
            <w:pPr>
              <w:rPr>
                <w:lang w:val="zh-CN"/>
              </w:rPr>
            </w:pPr>
            <w:bookmarkStart w:id="83" w:name="OLE_LINK7"/>
            <w:bookmarkStart w:id="84" w:name="OLE_LINK8"/>
            <w:r w:rsidRPr="00B968DE">
              <w:rPr>
                <w:lang w:val="zh-CN"/>
              </w:rPr>
              <w:t>AdPlay</w:t>
            </w:r>
            <w:bookmarkEnd w:id="83"/>
            <w:bookmarkEnd w:id="84"/>
            <w:ins w:id="85" w:author="高黎峻" w:date="2017-02-24T09:55:00Z">
              <w:r w:rsidR="008606A8">
                <w:rPr>
                  <w:lang w:val="zh-CN"/>
                </w:rPr>
                <w:t xml:space="preserve"> list</w:t>
              </w:r>
            </w:ins>
          </w:p>
        </w:tc>
        <w:tc>
          <w:tcPr>
            <w:tcW w:w="3969" w:type="dxa"/>
          </w:tcPr>
          <w:p w:rsidR="00B968DE" w:rsidRDefault="00B968DE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广告</w:t>
            </w:r>
            <w:r>
              <w:rPr>
                <w:lang w:val="zh-CN"/>
              </w:rPr>
              <w:t>播放</w:t>
            </w:r>
          </w:p>
        </w:tc>
        <w:tc>
          <w:tcPr>
            <w:tcW w:w="3119" w:type="dxa"/>
          </w:tcPr>
          <w:p w:rsidR="00B968DE" w:rsidRDefault="00B968DE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参见</w:t>
            </w:r>
            <w:r>
              <w:rPr>
                <w:lang w:val="zh-CN"/>
              </w:rPr>
              <w:t>下面</w:t>
            </w:r>
            <w:bookmarkStart w:id="86" w:name="OLE_LINK9"/>
            <w:bookmarkStart w:id="87" w:name="OLE_LINK10"/>
            <w:r w:rsidRPr="00B968DE">
              <w:rPr>
                <w:lang w:val="zh-CN"/>
              </w:rPr>
              <w:t>AdPlay</w:t>
            </w:r>
            <w:bookmarkEnd w:id="86"/>
            <w:bookmarkEnd w:id="87"/>
            <w:r>
              <w:rPr>
                <w:rFonts w:hint="eastAsia"/>
                <w:lang w:val="zh-CN"/>
              </w:rPr>
              <w:t>定义</w:t>
            </w:r>
          </w:p>
        </w:tc>
      </w:tr>
    </w:tbl>
    <w:p w:rsidR="00B968DE" w:rsidRDefault="00B968DE" w:rsidP="00262FC3">
      <w:pPr>
        <w:rPr>
          <w:lang w:val="zh-CN"/>
        </w:rPr>
      </w:pPr>
    </w:p>
    <w:p w:rsidR="009462B8" w:rsidRDefault="009462B8" w:rsidP="009462B8">
      <w:pPr>
        <w:rPr>
          <w:lang w:val="zh-CN"/>
        </w:rPr>
      </w:pPr>
      <w:r>
        <w:rPr>
          <w:rFonts w:hint="eastAsia"/>
          <w:lang w:val="zh-CN"/>
        </w:rPr>
        <w:t>广告</w:t>
      </w:r>
      <w:r>
        <w:rPr>
          <w:lang w:val="zh-CN"/>
        </w:rPr>
        <w:t>播放</w:t>
      </w:r>
      <w:r>
        <w:rPr>
          <w:rFonts w:hint="eastAsia"/>
          <w:lang w:val="zh-CN"/>
        </w:rPr>
        <w:t>--</w:t>
      </w:r>
      <w:r w:rsidRPr="00B968DE">
        <w:rPr>
          <w:lang w:val="zh-CN"/>
        </w:rPr>
        <w:t>AdPlay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555"/>
        <w:gridCol w:w="1417"/>
        <w:gridCol w:w="4961"/>
        <w:gridCol w:w="2127"/>
      </w:tblGrid>
      <w:tr w:rsidR="009462B8" w:rsidTr="003E6E56">
        <w:tc>
          <w:tcPr>
            <w:tcW w:w="1555" w:type="dxa"/>
          </w:tcPr>
          <w:p w:rsidR="009462B8" w:rsidRDefault="009462B8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字</w:t>
            </w:r>
            <w:r>
              <w:rPr>
                <w:lang w:val="zh-CN"/>
              </w:rPr>
              <w:t>段名称</w:t>
            </w:r>
          </w:p>
        </w:tc>
        <w:tc>
          <w:tcPr>
            <w:tcW w:w="1417" w:type="dxa"/>
          </w:tcPr>
          <w:p w:rsidR="009462B8" w:rsidRDefault="009462B8" w:rsidP="000E57F0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4961" w:type="dxa"/>
          </w:tcPr>
          <w:p w:rsidR="009462B8" w:rsidRDefault="009462B8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含义</w:t>
            </w:r>
          </w:p>
        </w:tc>
        <w:tc>
          <w:tcPr>
            <w:tcW w:w="2127" w:type="dxa"/>
          </w:tcPr>
          <w:p w:rsidR="009462B8" w:rsidRDefault="009462B8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9462B8" w:rsidTr="003E6E56">
        <w:tc>
          <w:tcPr>
            <w:tcW w:w="1555" w:type="dxa"/>
          </w:tcPr>
          <w:p w:rsidR="009462B8" w:rsidRDefault="009462B8" w:rsidP="000E57F0">
            <w:pPr>
              <w:rPr>
                <w:lang w:val="zh-CN"/>
              </w:rPr>
            </w:pPr>
            <w:r w:rsidRPr="009462B8">
              <w:rPr>
                <w:lang w:val="zh-CN"/>
              </w:rPr>
              <w:t>location</w:t>
            </w:r>
          </w:p>
        </w:tc>
        <w:tc>
          <w:tcPr>
            <w:tcW w:w="1417" w:type="dxa"/>
          </w:tcPr>
          <w:p w:rsidR="009462B8" w:rsidRPr="00262FC3" w:rsidRDefault="009462B8" w:rsidP="000E57F0">
            <w:pPr>
              <w:rPr>
                <w:lang w:val="zh-CN"/>
              </w:rPr>
            </w:pPr>
            <w:r w:rsidRPr="00B968DE">
              <w:rPr>
                <w:lang w:val="zh-CN"/>
              </w:rPr>
              <w:t>int</w:t>
            </w:r>
          </w:p>
        </w:tc>
        <w:tc>
          <w:tcPr>
            <w:tcW w:w="4961" w:type="dxa"/>
          </w:tcPr>
          <w:p w:rsidR="009462B8" w:rsidRDefault="009462B8" w:rsidP="000E57F0">
            <w:pPr>
              <w:rPr>
                <w:lang w:val="zh-CN"/>
              </w:rPr>
            </w:pPr>
            <w:r w:rsidRPr="009462B8">
              <w:rPr>
                <w:rFonts w:hint="eastAsia"/>
                <w:lang w:val="zh-CN"/>
              </w:rPr>
              <w:t>广告位：锁屏</w:t>
            </w:r>
            <w:r w:rsidRPr="009462B8">
              <w:rPr>
                <w:rFonts w:hint="eastAsia"/>
                <w:lang w:val="zh-CN"/>
              </w:rPr>
              <w:t>-1</w:t>
            </w:r>
            <w:r w:rsidRPr="009462B8">
              <w:rPr>
                <w:rFonts w:hint="eastAsia"/>
                <w:lang w:val="zh-CN"/>
              </w:rPr>
              <w:t>，</w:t>
            </w:r>
            <w:r w:rsidRPr="009462B8">
              <w:rPr>
                <w:rFonts w:hint="eastAsia"/>
                <w:lang w:val="zh-CN"/>
              </w:rPr>
              <w:t>pop-2</w:t>
            </w:r>
            <w:r w:rsidRPr="009462B8">
              <w:rPr>
                <w:rFonts w:hint="eastAsia"/>
                <w:lang w:val="zh-CN"/>
              </w:rPr>
              <w:t>，退弹</w:t>
            </w:r>
            <w:r w:rsidRPr="009462B8">
              <w:rPr>
                <w:rFonts w:hint="eastAsia"/>
                <w:lang w:val="zh-CN"/>
              </w:rPr>
              <w:t>-3</w:t>
            </w:r>
          </w:p>
        </w:tc>
        <w:tc>
          <w:tcPr>
            <w:tcW w:w="2127" w:type="dxa"/>
          </w:tcPr>
          <w:p w:rsidR="009462B8" w:rsidRDefault="009462B8" w:rsidP="000E57F0">
            <w:pPr>
              <w:rPr>
                <w:lang w:val="zh-CN"/>
              </w:rPr>
            </w:pPr>
            <w:r>
              <w:rPr>
                <w:lang w:val="zh-CN"/>
              </w:rPr>
              <w:t>1</w:t>
            </w:r>
          </w:p>
        </w:tc>
      </w:tr>
      <w:tr w:rsidR="009462B8" w:rsidTr="003E6E56">
        <w:tc>
          <w:tcPr>
            <w:tcW w:w="1555" w:type="dxa"/>
          </w:tcPr>
          <w:p w:rsidR="009462B8" w:rsidRDefault="009462B8" w:rsidP="000E57F0">
            <w:pPr>
              <w:rPr>
                <w:lang w:val="zh-CN"/>
              </w:rPr>
            </w:pPr>
            <w:r w:rsidRPr="009462B8">
              <w:rPr>
                <w:lang w:val="zh-CN"/>
              </w:rPr>
              <w:lastRenderedPageBreak/>
              <w:t>mode</w:t>
            </w:r>
          </w:p>
        </w:tc>
        <w:tc>
          <w:tcPr>
            <w:tcW w:w="1417" w:type="dxa"/>
          </w:tcPr>
          <w:p w:rsidR="009462B8" w:rsidRDefault="009462B8" w:rsidP="000E57F0">
            <w:pPr>
              <w:rPr>
                <w:lang w:val="zh-CN"/>
              </w:rPr>
            </w:pPr>
            <w:r w:rsidRPr="009462B8">
              <w:rPr>
                <w:lang w:val="zh-CN"/>
              </w:rPr>
              <w:t>int</w:t>
            </w:r>
          </w:p>
        </w:tc>
        <w:tc>
          <w:tcPr>
            <w:tcW w:w="4961" w:type="dxa"/>
          </w:tcPr>
          <w:p w:rsidR="009462B8" w:rsidRDefault="009462B8" w:rsidP="000E57F0">
            <w:pPr>
              <w:rPr>
                <w:lang w:val="zh-CN"/>
              </w:rPr>
            </w:pPr>
            <w:r w:rsidRPr="009462B8">
              <w:rPr>
                <w:rFonts w:hint="eastAsia"/>
                <w:lang w:val="zh-CN"/>
              </w:rPr>
              <w:t>播放模式：按顺序轮播</w:t>
            </w:r>
            <w:r w:rsidRPr="009462B8">
              <w:rPr>
                <w:rFonts w:hint="eastAsia"/>
                <w:lang w:val="zh-CN"/>
              </w:rPr>
              <w:t>-1</w:t>
            </w:r>
            <w:r w:rsidRPr="009462B8">
              <w:rPr>
                <w:rFonts w:hint="eastAsia"/>
                <w:lang w:val="zh-CN"/>
              </w:rPr>
              <w:t>，随机播放</w:t>
            </w:r>
            <w:r w:rsidRPr="009462B8">
              <w:rPr>
                <w:rFonts w:hint="eastAsia"/>
                <w:lang w:val="zh-CN"/>
              </w:rPr>
              <w:t>-2</w:t>
            </w:r>
          </w:p>
        </w:tc>
        <w:tc>
          <w:tcPr>
            <w:tcW w:w="2127" w:type="dxa"/>
          </w:tcPr>
          <w:p w:rsidR="009462B8" w:rsidRDefault="009462B8" w:rsidP="000E57F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</w:tr>
      <w:tr w:rsidR="009462B8" w:rsidTr="003E6E56">
        <w:tc>
          <w:tcPr>
            <w:tcW w:w="1555" w:type="dxa"/>
          </w:tcPr>
          <w:p w:rsidR="009462B8" w:rsidRDefault="009462B8" w:rsidP="000E57F0">
            <w:pPr>
              <w:jc w:val="both"/>
              <w:rPr>
                <w:lang w:val="zh-CN"/>
              </w:rPr>
            </w:pPr>
            <w:r w:rsidRPr="009462B8">
              <w:rPr>
                <w:lang w:val="zh-CN"/>
              </w:rPr>
              <w:t>needSync</w:t>
            </w:r>
          </w:p>
        </w:tc>
        <w:tc>
          <w:tcPr>
            <w:tcW w:w="1417" w:type="dxa"/>
          </w:tcPr>
          <w:p w:rsidR="009462B8" w:rsidRDefault="009462B8" w:rsidP="000E57F0">
            <w:pPr>
              <w:rPr>
                <w:lang w:val="zh-CN"/>
              </w:rPr>
            </w:pPr>
            <w:r w:rsidRPr="009462B8">
              <w:rPr>
                <w:lang w:val="zh-CN"/>
              </w:rPr>
              <w:t>bool</w:t>
            </w:r>
          </w:p>
        </w:tc>
        <w:tc>
          <w:tcPr>
            <w:tcW w:w="4961" w:type="dxa"/>
          </w:tcPr>
          <w:p w:rsidR="009462B8" w:rsidRDefault="009462B8" w:rsidP="000E57F0">
            <w:pPr>
              <w:rPr>
                <w:lang w:val="zh-CN"/>
              </w:rPr>
            </w:pPr>
            <w:r w:rsidRPr="009462B8">
              <w:rPr>
                <w:rFonts w:hint="eastAsia"/>
                <w:lang w:val="zh-CN"/>
              </w:rPr>
              <w:t>是否需要同步播放</w:t>
            </w:r>
          </w:p>
        </w:tc>
        <w:tc>
          <w:tcPr>
            <w:tcW w:w="2127" w:type="dxa"/>
          </w:tcPr>
          <w:p w:rsidR="009462B8" w:rsidRDefault="009462B8" w:rsidP="000E57F0">
            <w:pPr>
              <w:rPr>
                <w:lang w:val="zh-CN"/>
              </w:rPr>
            </w:pPr>
            <w:r w:rsidRPr="009462B8">
              <w:rPr>
                <w:lang w:val="zh-CN"/>
              </w:rPr>
              <w:t>false</w:t>
            </w:r>
          </w:p>
        </w:tc>
      </w:tr>
      <w:tr w:rsidR="009462B8" w:rsidTr="003E6E56">
        <w:tc>
          <w:tcPr>
            <w:tcW w:w="1555" w:type="dxa"/>
          </w:tcPr>
          <w:p w:rsidR="009462B8" w:rsidRDefault="009462B8" w:rsidP="009462B8">
            <w:pPr>
              <w:rPr>
                <w:lang w:val="zh-CN"/>
              </w:rPr>
            </w:pPr>
            <w:r w:rsidRPr="009462B8">
              <w:rPr>
                <w:lang w:val="zh-CN"/>
              </w:rPr>
              <w:t>timeList</w:t>
            </w:r>
          </w:p>
        </w:tc>
        <w:tc>
          <w:tcPr>
            <w:tcW w:w="1417" w:type="dxa"/>
          </w:tcPr>
          <w:p w:rsidR="009462B8" w:rsidRPr="00262FC3" w:rsidRDefault="009462B8" w:rsidP="009462B8">
            <w:pPr>
              <w:rPr>
                <w:lang w:val="zh-CN"/>
              </w:rPr>
            </w:pPr>
            <w:r>
              <w:rPr>
                <w:lang w:val="zh-CN"/>
              </w:rPr>
              <w:t xml:space="preserve">time </w:t>
            </w:r>
            <w:bookmarkStart w:id="88" w:name="OLE_LINK13"/>
            <w:r>
              <w:rPr>
                <w:rFonts w:hint="eastAsia"/>
                <w:lang w:val="zh-CN"/>
              </w:rPr>
              <w:t>list</w:t>
            </w:r>
            <w:bookmarkEnd w:id="88"/>
          </w:p>
        </w:tc>
        <w:tc>
          <w:tcPr>
            <w:tcW w:w="4961" w:type="dxa"/>
          </w:tcPr>
          <w:p w:rsidR="009462B8" w:rsidRDefault="003E6E56" w:rsidP="009462B8">
            <w:pPr>
              <w:rPr>
                <w:lang w:val="zh-CN"/>
              </w:rPr>
            </w:pPr>
            <w:r w:rsidRPr="003E6E56">
              <w:rPr>
                <w:rFonts w:hint="eastAsia"/>
                <w:lang w:val="zh-CN"/>
              </w:rPr>
              <w:t>开始</w:t>
            </w:r>
            <w:r w:rsidR="009462B8" w:rsidRPr="009462B8">
              <w:rPr>
                <w:rFonts w:hint="eastAsia"/>
                <w:lang w:val="zh-CN"/>
              </w:rPr>
              <w:t>播放</w:t>
            </w:r>
            <w:r>
              <w:rPr>
                <w:rFonts w:hint="eastAsia"/>
                <w:lang w:val="zh-CN"/>
              </w:rPr>
              <w:t>到</w:t>
            </w:r>
            <w:r w:rsidRPr="003E6E56">
              <w:rPr>
                <w:rFonts w:hint="eastAsia"/>
                <w:lang w:val="zh-CN"/>
              </w:rPr>
              <w:t>结束播放</w:t>
            </w:r>
            <w:r w:rsidR="009462B8" w:rsidRPr="009462B8">
              <w:rPr>
                <w:rFonts w:hint="eastAsia"/>
                <w:lang w:val="zh-CN"/>
              </w:rPr>
              <w:t>时间</w:t>
            </w:r>
            <w:r>
              <w:rPr>
                <w:rFonts w:hint="eastAsia"/>
                <w:lang w:val="zh-CN"/>
              </w:rPr>
              <w:t>对</w:t>
            </w:r>
            <w:r w:rsidR="009462B8" w:rsidRPr="009462B8">
              <w:rPr>
                <w:rFonts w:hint="eastAsia"/>
                <w:lang w:val="zh-CN"/>
              </w:rPr>
              <w:t>列表</w:t>
            </w:r>
          </w:p>
        </w:tc>
        <w:tc>
          <w:tcPr>
            <w:tcW w:w="2127" w:type="dxa"/>
          </w:tcPr>
          <w:p w:rsidR="009462B8" w:rsidRDefault="003E6E56" w:rsidP="009462B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具体</w:t>
            </w:r>
            <w:r>
              <w:rPr>
                <w:lang w:val="zh-CN"/>
              </w:rPr>
              <w:t>参考</w:t>
            </w:r>
            <w:r>
              <w:rPr>
                <w:rFonts w:hint="eastAsia"/>
                <w:lang w:val="zh-CN"/>
              </w:rPr>
              <w:t>xsd</w:t>
            </w:r>
            <w:r>
              <w:rPr>
                <w:rFonts w:hint="eastAsia"/>
                <w:lang w:val="zh-CN"/>
              </w:rPr>
              <w:t>和</w:t>
            </w:r>
            <w:r>
              <w:rPr>
                <w:rFonts w:hint="eastAsia"/>
                <w:lang w:val="zh-CN"/>
              </w:rPr>
              <w:t>xml</w:t>
            </w:r>
          </w:p>
        </w:tc>
      </w:tr>
      <w:tr w:rsidR="003E6E56" w:rsidTr="003E6E56">
        <w:tc>
          <w:tcPr>
            <w:tcW w:w="1555" w:type="dxa"/>
          </w:tcPr>
          <w:p w:rsidR="003E6E56" w:rsidRPr="009462B8" w:rsidRDefault="003E6E56" w:rsidP="009462B8">
            <w:pPr>
              <w:rPr>
                <w:lang w:val="zh-CN"/>
              </w:rPr>
            </w:pPr>
            <w:r w:rsidRPr="003E6E56">
              <w:rPr>
                <w:lang w:val="zh-CN"/>
              </w:rPr>
              <w:t>adList</w:t>
            </w:r>
          </w:p>
        </w:tc>
        <w:tc>
          <w:tcPr>
            <w:tcW w:w="1417" w:type="dxa"/>
          </w:tcPr>
          <w:p w:rsidR="003E6E56" w:rsidRDefault="003E6E56" w:rsidP="009462B8">
            <w:pPr>
              <w:rPr>
                <w:lang w:val="zh-CN"/>
              </w:rPr>
            </w:pPr>
            <w:r>
              <w:rPr>
                <w:lang w:val="zh-CN"/>
              </w:rPr>
              <w:t>i</w:t>
            </w:r>
            <w:r w:rsidRPr="009462B8">
              <w:rPr>
                <w:lang w:val="zh-CN"/>
              </w:rPr>
              <w:t>nt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list</w:t>
            </w:r>
          </w:p>
        </w:tc>
        <w:tc>
          <w:tcPr>
            <w:tcW w:w="4961" w:type="dxa"/>
          </w:tcPr>
          <w:p w:rsidR="003E6E56" w:rsidRPr="009462B8" w:rsidRDefault="003E6E56" w:rsidP="009462B8">
            <w:pPr>
              <w:rPr>
                <w:lang w:val="zh-CN"/>
              </w:rPr>
            </w:pPr>
            <w:r w:rsidRPr="003E6E56">
              <w:rPr>
                <w:rFonts w:hint="eastAsia"/>
                <w:lang w:val="zh-CN"/>
              </w:rPr>
              <w:t>广告</w:t>
            </w:r>
            <w:r>
              <w:rPr>
                <w:rFonts w:hint="eastAsia"/>
                <w:lang w:val="zh-CN"/>
              </w:rPr>
              <w:t>id</w:t>
            </w:r>
            <w:r>
              <w:rPr>
                <w:rFonts w:hint="eastAsia"/>
                <w:lang w:val="zh-CN"/>
              </w:rPr>
              <w:t>的</w:t>
            </w:r>
            <w:r w:rsidRPr="003E6E56">
              <w:rPr>
                <w:rFonts w:hint="eastAsia"/>
                <w:lang w:val="zh-CN"/>
              </w:rPr>
              <w:t>列表</w:t>
            </w:r>
          </w:p>
        </w:tc>
        <w:tc>
          <w:tcPr>
            <w:tcW w:w="2127" w:type="dxa"/>
          </w:tcPr>
          <w:p w:rsidR="003E6E56" w:rsidRDefault="003E6E56" w:rsidP="009462B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101</w:t>
            </w:r>
            <w:r w:rsidR="007F2B28">
              <w:rPr>
                <w:lang w:val="zh-CN"/>
              </w:rPr>
              <w:t>, 102, 103</w:t>
            </w:r>
            <w:bookmarkStart w:id="89" w:name="_GoBack"/>
            <w:bookmarkEnd w:id="89"/>
          </w:p>
        </w:tc>
      </w:tr>
    </w:tbl>
    <w:p w:rsidR="009462B8" w:rsidRDefault="009462B8" w:rsidP="00262FC3">
      <w:pPr>
        <w:rPr>
          <w:lang w:val="zh-CN"/>
        </w:rPr>
      </w:pPr>
    </w:p>
    <w:p w:rsidR="00630221" w:rsidRDefault="00630221" w:rsidP="006C295B">
      <w:pPr>
        <w:pStyle w:val="af3"/>
      </w:pPr>
      <w:r w:rsidRPr="00630221">
        <w:rPr>
          <w:rFonts w:hint="eastAsia"/>
        </w:rPr>
        <w:lastRenderedPageBreak/>
        <w:t>交互</w:t>
      </w:r>
      <w:r w:rsidRPr="00630221">
        <w:t>流程</w:t>
      </w:r>
    </w:p>
    <w:p w:rsidR="00630221" w:rsidRDefault="00630221" w:rsidP="004274C9">
      <w:pPr>
        <w:pStyle w:val="af6"/>
        <w:numPr>
          <w:ilvl w:val="0"/>
          <w:numId w:val="8"/>
        </w:numPr>
        <w:ind w:firstLineChars="0"/>
      </w:pPr>
      <w:r w:rsidRPr="006C295B">
        <w:rPr>
          <w:rFonts w:hint="eastAsia"/>
        </w:rPr>
        <w:t>网吧</w:t>
      </w:r>
      <w:bookmarkStart w:id="90" w:name="OLE_LINK14"/>
      <w:r w:rsidRPr="006C295B">
        <w:rPr>
          <w:rFonts w:hint="eastAsia"/>
        </w:rPr>
        <w:t>收银端</w:t>
      </w:r>
      <w:bookmarkEnd w:id="90"/>
      <w:r w:rsidRPr="006C295B">
        <w:rPr>
          <w:rFonts w:hint="eastAsia"/>
        </w:rPr>
        <w:t>与中心广告交互流程</w:t>
      </w:r>
    </w:p>
    <w:p w:rsidR="004274C9" w:rsidRPr="006C295B" w:rsidRDefault="004274C9" w:rsidP="004274C9">
      <w:pPr>
        <w:pStyle w:val="2"/>
      </w:pPr>
      <w:r>
        <w:rPr>
          <w:rFonts w:hint="eastAsia"/>
        </w:rPr>
        <w:t>流程</w:t>
      </w:r>
      <w:r>
        <w:t>图</w:t>
      </w:r>
    </w:p>
    <w:p w:rsidR="00630221" w:rsidRDefault="005013C2" w:rsidP="00630221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5934075" cy="6286500"/>
            <wp:effectExtent l="0" t="0" r="9525" b="0"/>
            <wp:docPr id="4" name="图片 4" descr="C:\Users\GaoLj\Desktop\流媒体\收银端与中心广告交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Lj\Desktop\流媒体\收银端与中心广告交互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21" w:rsidRDefault="00630221" w:rsidP="004274C9">
      <w:pPr>
        <w:pStyle w:val="2"/>
      </w:pPr>
      <w:r>
        <w:rPr>
          <w:rFonts w:hint="eastAsia"/>
        </w:rPr>
        <w:t>流程</w:t>
      </w:r>
      <w:r>
        <w:t>说明</w:t>
      </w:r>
      <w:r>
        <w:rPr>
          <w:rFonts w:hint="eastAsia"/>
        </w:rPr>
        <w:t>：</w:t>
      </w:r>
    </w:p>
    <w:p w:rsidR="00630221" w:rsidRDefault="00630221" w:rsidP="004274C9">
      <w:pPr>
        <w:pStyle w:val="af6"/>
        <w:numPr>
          <w:ilvl w:val="0"/>
          <w:numId w:val="4"/>
        </w:numPr>
        <w:ind w:firstLineChars="0"/>
      </w:pPr>
      <w:bookmarkStart w:id="91" w:name="OLE_LINK17"/>
      <w:bookmarkStart w:id="92" w:name="OLE_LINK18"/>
      <w:r w:rsidRPr="00630221">
        <w:rPr>
          <w:rFonts w:hint="eastAsia"/>
        </w:rPr>
        <w:t>收银端</w:t>
      </w:r>
      <w:bookmarkEnd w:id="91"/>
      <w:bookmarkEnd w:id="92"/>
      <w:r>
        <w:rPr>
          <w:rFonts w:hint="eastAsia"/>
        </w:rPr>
        <w:t>程序</w:t>
      </w:r>
      <w:r>
        <w:t>起动后</w:t>
      </w:r>
      <w:r>
        <w:rPr>
          <w:rFonts w:hint="eastAsia"/>
        </w:rPr>
        <w:t>，向</w:t>
      </w:r>
      <w:r>
        <w:t>广告中心获取</w:t>
      </w:r>
      <w:bookmarkStart w:id="93" w:name="OLE_LINK21"/>
      <w:r w:rsidR="00F6491C">
        <w:rPr>
          <w:rFonts w:hint="eastAsia"/>
        </w:rPr>
        <w:t>广告</w:t>
      </w:r>
      <w:r w:rsidR="00F6491C">
        <w:t>列表</w:t>
      </w:r>
      <w:bookmarkEnd w:id="93"/>
      <w:r w:rsidR="00344C97">
        <w:rPr>
          <w:rFonts w:hint="eastAsia"/>
        </w:rPr>
        <w:t>、</w:t>
      </w:r>
      <w:r w:rsidR="00344C97">
        <w:t>广告播放策略</w:t>
      </w:r>
      <w:r>
        <w:rPr>
          <w:rFonts w:hint="eastAsia"/>
        </w:rPr>
        <w:t>。</w:t>
      </w:r>
    </w:p>
    <w:p w:rsidR="00F6491C" w:rsidRPr="00EA1F71" w:rsidRDefault="00F6491C" w:rsidP="004274C9">
      <w:pPr>
        <w:pStyle w:val="af6"/>
        <w:numPr>
          <w:ilvl w:val="0"/>
          <w:numId w:val="4"/>
        </w:numPr>
        <w:ind w:firstLineChars="0"/>
        <w:rPr>
          <w:rFonts w:ascii="微软雅黑" w:cs="微软雅黑"/>
          <w:color w:val="000000"/>
          <w:szCs w:val="28"/>
          <w:lang w:val="zh-CN"/>
        </w:rPr>
      </w:pPr>
      <w:r w:rsidRPr="00630221">
        <w:rPr>
          <w:rFonts w:hint="eastAsia"/>
        </w:rPr>
        <w:lastRenderedPageBreak/>
        <w:t>收银端</w:t>
      </w:r>
      <w:bookmarkStart w:id="94" w:name="OLE_LINK31"/>
      <w:bookmarkStart w:id="95" w:name="OLE_LINK32"/>
      <w:r w:rsidRPr="00EA1F71">
        <w:rPr>
          <w:rFonts w:ascii="微软雅黑" w:cs="微软雅黑" w:hint="eastAsia"/>
          <w:color w:val="000000"/>
          <w:szCs w:val="28"/>
          <w:lang w:val="zh-CN"/>
        </w:rPr>
        <w:t>检查</w:t>
      </w:r>
      <w:bookmarkStart w:id="96" w:name="OLE_LINK25"/>
      <w:r w:rsidRPr="00EA1F71">
        <w:rPr>
          <w:rFonts w:ascii="微软雅黑" w:cs="微软雅黑"/>
          <w:color w:val="000000"/>
          <w:szCs w:val="28"/>
          <w:lang w:val="zh-CN"/>
        </w:rPr>
        <w:t>本地</w:t>
      </w:r>
      <w:r w:rsidR="00F5103E" w:rsidRPr="00EA1F71">
        <w:rPr>
          <w:rFonts w:ascii="微软雅黑" w:cs="微软雅黑" w:hint="eastAsia"/>
          <w:color w:val="000000"/>
          <w:szCs w:val="28"/>
          <w:lang w:val="zh-CN"/>
        </w:rPr>
        <w:t>缓存</w:t>
      </w:r>
      <w:r w:rsidR="00F5103E" w:rsidRPr="00EA1F71">
        <w:rPr>
          <w:rFonts w:ascii="微软雅黑" w:cs="微软雅黑"/>
          <w:color w:val="000000"/>
          <w:szCs w:val="28"/>
          <w:lang w:val="zh-CN"/>
        </w:rPr>
        <w:t>的</w:t>
      </w:r>
      <w:r w:rsidRPr="00EA1F71">
        <w:rPr>
          <w:rFonts w:ascii="微软雅黑" w:cs="微软雅黑" w:hint="eastAsia"/>
          <w:color w:val="000000"/>
          <w:szCs w:val="28"/>
          <w:lang w:val="zh-CN"/>
        </w:rPr>
        <w:t>广告文件</w:t>
      </w:r>
      <w:bookmarkEnd w:id="94"/>
      <w:bookmarkEnd w:id="95"/>
      <w:bookmarkEnd w:id="96"/>
      <w:r w:rsidRPr="00EA1F71">
        <w:rPr>
          <w:rFonts w:ascii="微软雅黑" w:cs="微软雅黑" w:hint="eastAsia"/>
          <w:color w:val="000000"/>
          <w:szCs w:val="28"/>
          <w:lang w:val="zh-CN"/>
        </w:rPr>
        <w:t>，</w:t>
      </w:r>
      <w:r w:rsidR="00BF7F02">
        <w:rPr>
          <w:rFonts w:ascii="微软雅黑" w:cs="微软雅黑" w:hint="eastAsia"/>
          <w:color w:val="000000"/>
          <w:szCs w:val="28"/>
          <w:lang w:val="zh-CN"/>
        </w:rPr>
        <w:t>如果</w:t>
      </w:r>
      <w:r w:rsidR="004118CA">
        <w:rPr>
          <w:rFonts w:ascii="微软雅黑" w:cs="微软雅黑" w:hint="eastAsia"/>
          <w:color w:val="000000"/>
          <w:szCs w:val="28"/>
          <w:lang w:val="zh-CN"/>
        </w:rPr>
        <w:t>不</w:t>
      </w:r>
      <w:r w:rsidR="004118CA">
        <w:rPr>
          <w:rFonts w:ascii="微软雅黑" w:cs="微软雅黑"/>
          <w:color w:val="000000"/>
          <w:szCs w:val="28"/>
          <w:lang w:val="zh-CN"/>
        </w:rPr>
        <w:t>在</w:t>
      </w:r>
      <w:r w:rsidR="004118CA">
        <w:rPr>
          <w:rFonts w:ascii="微软雅黑" w:cs="微软雅黑" w:hint="eastAsia"/>
          <w:color w:val="000000"/>
          <w:szCs w:val="28"/>
        </w:rPr>
        <w:t>广告列表</w:t>
      </w:r>
      <w:r w:rsidR="004118CA">
        <w:rPr>
          <w:rFonts w:ascii="微软雅黑" w:cs="微软雅黑" w:hint="eastAsia"/>
          <w:color w:val="000000"/>
          <w:szCs w:val="28"/>
          <w:lang w:val="zh-CN"/>
        </w:rPr>
        <w:t>中</w:t>
      </w:r>
      <w:r w:rsidR="00BF7F02">
        <w:rPr>
          <w:rFonts w:ascii="微软雅黑" w:cs="微软雅黑" w:hint="eastAsia"/>
          <w:color w:val="000000"/>
          <w:szCs w:val="28"/>
          <w:lang w:val="zh-CN"/>
        </w:rPr>
        <w:t>或</w:t>
      </w:r>
      <w:bookmarkStart w:id="97" w:name="OLE_LINK26"/>
      <w:bookmarkStart w:id="98" w:name="OLE_LINK27"/>
      <w:r w:rsidR="00F5103E" w:rsidRPr="00EA1F71">
        <w:rPr>
          <w:rFonts w:ascii="微软雅黑" w:cs="微软雅黑" w:hint="eastAsia"/>
          <w:color w:val="000000"/>
          <w:szCs w:val="28"/>
          <w:lang w:val="zh-CN"/>
        </w:rPr>
        <w:t>md5值</w:t>
      </w:r>
      <w:r w:rsidRPr="00EA1F71">
        <w:rPr>
          <w:rFonts w:ascii="微软雅黑" w:cs="微软雅黑" w:hint="eastAsia"/>
          <w:color w:val="000000"/>
          <w:szCs w:val="28"/>
          <w:lang w:val="zh-CN"/>
        </w:rPr>
        <w:t>校验</w:t>
      </w:r>
      <w:r w:rsidR="00BF7F02">
        <w:rPr>
          <w:rFonts w:ascii="微软雅黑" w:cs="微软雅黑" w:hint="eastAsia"/>
          <w:color w:val="000000"/>
          <w:szCs w:val="28"/>
          <w:lang w:val="zh-CN"/>
        </w:rPr>
        <w:t>失败</w:t>
      </w:r>
      <w:bookmarkEnd w:id="97"/>
      <w:bookmarkEnd w:id="98"/>
      <w:r w:rsidR="00BF7F02">
        <w:rPr>
          <w:rFonts w:ascii="微软雅黑" w:cs="微软雅黑" w:hint="eastAsia"/>
          <w:color w:val="000000"/>
          <w:szCs w:val="28"/>
          <w:lang w:val="zh-CN"/>
        </w:rPr>
        <w:t>，则</w:t>
      </w:r>
      <w:r w:rsidR="00BF7F02">
        <w:rPr>
          <w:rFonts w:ascii="微软雅黑" w:cs="微软雅黑"/>
          <w:color w:val="000000"/>
          <w:szCs w:val="28"/>
          <w:lang w:val="zh-CN"/>
        </w:rPr>
        <w:t>删除</w:t>
      </w:r>
      <w:r w:rsidR="00BF7F02">
        <w:rPr>
          <w:rFonts w:ascii="微软雅黑" w:cs="微软雅黑" w:hint="eastAsia"/>
          <w:color w:val="000000"/>
          <w:szCs w:val="28"/>
          <w:lang w:val="zh-CN"/>
        </w:rPr>
        <w:t>。否则，则</w:t>
      </w:r>
      <w:bookmarkStart w:id="99" w:name="OLE_LINK28"/>
      <w:r w:rsidR="00F5103E" w:rsidRPr="00EA1F71">
        <w:rPr>
          <w:rFonts w:ascii="微软雅黑" w:cs="微软雅黑" w:hint="eastAsia"/>
          <w:color w:val="000000"/>
          <w:szCs w:val="28"/>
          <w:lang w:val="zh-CN"/>
        </w:rPr>
        <w:t>加</w:t>
      </w:r>
      <w:r w:rsidR="00F5103E" w:rsidRPr="00EA1F71">
        <w:rPr>
          <w:rFonts w:ascii="微软雅黑" w:cs="微软雅黑"/>
          <w:color w:val="000000"/>
          <w:szCs w:val="28"/>
          <w:lang w:val="zh-CN"/>
        </w:rPr>
        <w:t>载到</w:t>
      </w:r>
      <w:r w:rsidR="00F5103E" w:rsidRPr="00EA1F71">
        <w:rPr>
          <w:rFonts w:ascii="微软雅黑" w:cs="微软雅黑" w:hint="eastAsia"/>
          <w:color w:val="000000"/>
          <w:szCs w:val="28"/>
          <w:lang w:val="zh-CN"/>
        </w:rPr>
        <w:t>内</w:t>
      </w:r>
      <w:r w:rsidR="00F5103E" w:rsidRPr="00EA1F71">
        <w:rPr>
          <w:rFonts w:ascii="微软雅黑" w:cs="微软雅黑"/>
          <w:color w:val="000000"/>
          <w:szCs w:val="28"/>
          <w:lang w:val="zh-CN"/>
        </w:rPr>
        <w:t>存</w:t>
      </w:r>
      <w:bookmarkEnd w:id="99"/>
      <w:r w:rsidR="00F5103E" w:rsidRPr="00EA1F71">
        <w:rPr>
          <w:rFonts w:ascii="微软雅黑" w:cs="微软雅黑"/>
          <w:color w:val="000000"/>
          <w:szCs w:val="28"/>
          <w:lang w:val="zh-CN"/>
        </w:rPr>
        <w:t>中</w:t>
      </w:r>
      <w:r w:rsidR="00F5103E" w:rsidRPr="00EA1F71">
        <w:rPr>
          <w:rFonts w:ascii="微软雅黑" w:cs="微软雅黑" w:hint="eastAsia"/>
          <w:color w:val="000000"/>
          <w:szCs w:val="28"/>
          <w:lang w:val="zh-CN"/>
        </w:rPr>
        <w:t>。</w:t>
      </w:r>
    </w:p>
    <w:p w:rsidR="00EA1F71" w:rsidRDefault="002416C8" w:rsidP="004274C9">
      <w:pPr>
        <w:pStyle w:val="af6"/>
        <w:numPr>
          <w:ilvl w:val="0"/>
          <w:numId w:val="4"/>
        </w:numPr>
        <w:ind w:firstLineChars="0"/>
        <w:rPr>
          <w:rFonts w:ascii="微软雅黑" w:cs="微软雅黑"/>
          <w:color w:val="000000"/>
          <w:szCs w:val="28"/>
          <w:lang w:val="zh-CN"/>
        </w:rPr>
      </w:pPr>
      <w:r>
        <w:rPr>
          <w:rFonts w:ascii="微软雅黑" w:cs="微软雅黑" w:hint="eastAsia"/>
          <w:color w:val="000000"/>
          <w:szCs w:val="28"/>
          <w:lang w:val="zh-CN"/>
        </w:rPr>
        <w:t>根据</w:t>
      </w:r>
      <w:r w:rsidRPr="00EA1F71">
        <w:rPr>
          <w:rFonts w:ascii="微软雅黑" w:cs="微软雅黑" w:hint="eastAsia"/>
          <w:color w:val="000000"/>
          <w:szCs w:val="28"/>
          <w:lang w:val="zh-CN"/>
        </w:rPr>
        <w:t>播放策略</w:t>
      </w:r>
      <w:r w:rsidR="009812D6">
        <w:rPr>
          <w:rFonts w:ascii="微软雅黑" w:cs="微软雅黑" w:hint="eastAsia"/>
          <w:color w:val="000000"/>
          <w:szCs w:val="28"/>
          <w:lang w:val="zh-CN"/>
        </w:rPr>
        <w:t>需要</w:t>
      </w:r>
      <w:r w:rsidR="009812D6">
        <w:rPr>
          <w:rFonts w:ascii="微软雅黑" w:cs="微软雅黑"/>
          <w:color w:val="000000"/>
          <w:szCs w:val="28"/>
          <w:lang w:val="zh-CN"/>
        </w:rPr>
        <w:t>的</w:t>
      </w:r>
      <w:r>
        <w:rPr>
          <w:rFonts w:ascii="微软雅黑" w:cs="微软雅黑" w:hint="eastAsia"/>
          <w:color w:val="000000"/>
          <w:szCs w:val="28"/>
          <w:lang w:val="zh-CN"/>
        </w:rPr>
        <w:t>和</w:t>
      </w:r>
      <w:r>
        <w:rPr>
          <w:rFonts w:ascii="微软雅黑" w:cs="微软雅黑"/>
          <w:color w:val="000000"/>
          <w:szCs w:val="28"/>
          <w:lang w:val="zh-CN"/>
        </w:rPr>
        <w:t>本地</w:t>
      </w:r>
      <w:r w:rsidR="009812D6">
        <w:rPr>
          <w:rFonts w:ascii="微软雅黑" w:cs="微软雅黑" w:hint="eastAsia"/>
          <w:color w:val="000000"/>
          <w:szCs w:val="28"/>
          <w:lang w:val="zh-CN"/>
        </w:rPr>
        <w:t>已</w:t>
      </w:r>
      <w:r w:rsidR="009812D6">
        <w:rPr>
          <w:rFonts w:ascii="微软雅黑" w:cs="微软雅黑"/>
          <w:color w:val="000000"/>
          <w:szCs w:val="28"/>
          <w:lang w:val="zh-CN"/>
        </w:rPr>
        <w:t>有</w:t>
      </w:r>
      <w:r w:rsidR="009812D6">
        <w:rPr>
          <w:rFonts w:ascii="微软雅黑" w:cs="微软雅黑" w:hint="eastAsia"/>
          <w:color w:val="000000"/>
          <w:szCs w:val="28"/>
          <w:lang w:val="zh-CN"/>
        </w:rPr>
        <w:t>的</w:t>
      </w:r>
      <w:r w:rsidRPr="00EA1F71">
        <w:rPr>
          <w:rFonts w:ascii="微软雅黑" w:cs="微软雅黑" w:hint="eastAsia"/>
          <w:color w:val="000000"/>
          <w:szCs w:val="28"/>
          <w:lang w:val="zh-CN"/>
        </w:rPr>
        <w:t>广告文件</w:t>
      </w:r>
      <w:r w:rsidR="00A05C87">
        <w:rPr>
          <w:rFonts w:ascii="微软雅黑" w:cs="微软雅黑" w:hint="eastAsia"/>
          <w:color w:val="000000"/>
          <w:szCs w:val="28"/>
          <w:lang w:val="zh-CN"/>
        </w:rPr>
        <w:t>，计算</w:t>
      </w:r>
      <w:r w:rsidR="009812D6">
        <w:rPr>
          <w:rFonts w:ascii="微软雅黑" w:cs="微软雅黑"/>
          <w:color w:val="000000"/>
          <w:szCs w:val="28"/>
          <w:lang w:val="zh-CN"/>
        </w:rPr>
        <w:t>出还</w:t>
      </w:r>
      <w:bookmarkStart w:id="100" w:name="OLE_LINK30"/>
      <w:r w:rsidR="009812D6">
        <w:rPr>
          <w:rFonts w:ascii="微软雅黑" w:cs="微软雅黑"/>
          <w:color w:val="000000"/>
          <w:szCs w:val="28"/>
          <w:lang w:val="zh-CN"/>
        </w:rPr>
        <w:t>缺少哪些广告文件</w:t>
      </w:r>
      <w:bookmarkEnd w:id="100"/>
      <w:r w:rsidR="009812D6">
        <w:rPr>
          <w:rFonts w:ascii="微软雅黑" w:cs="微软雅黑" w:hint="eastAsia"/>
          <w:color w:val="000000"/>
          <w:szCs w:val="28"/>
          <w:lang w:val="zh-CN"/>
        </w:rPr>
        <w:t>。</w:t>
      </w:r>
    </w:p>
    <w:p w:rsidR="00EA1F71" w:rsidRPr="00EA1F71" w:rsidRDefault="009812D6" w:rsidP="004274C9">
      <w:pPr>
        <w:pStyle w:val="af6"/>
        <w:numPr>
          <w:ilvl w:val="0"/>
          <w:numId w:val="4"/>
        </w:numPr>
        <w:ind w:firstLineChars="0"/>
        <w:rPr>
          <w:rFonts w:ascii="微软雅黑" w:cs="微软雅黑"/>
          <w:color w:val="000000"/>
          <w:szCs w:val="28"/>
          <w:lang w:val="zh-CN"/>
        </w:rPr>
      </w:pPr>
      <w:r>
        <w:rPr>
          <w:rFonts w:ascii="微软雅黑" w:cs="微软雅黑" w:hint="eastAsia"/>
          <w:color w:val="000000"/>
          <w:szCs w:val="28"/>
          <w:lang w:val="zh-CN"/>
        </w:rPr>
        <w:t>下</w:t>
      </w:r>
      <w:r>
        <w:rPr>
          <w:rFonts w:ascii="微软雅黑" w:cs="微软雅黑"/>
          <w:color w:val="000000"/>
          <w:szCs w:val="28"/>
          <w:lang w:val="zh-CN"/>
        </w:rPr>
        <w:t>载缺少</w:t>
      </w:r>
      <w:r>
        <w:rPr>
          <w:rFonts w:ascii="微软雅黑" w:cs="微软雅黑" w:hint="eastAsia"/>
          <w:color w:val="000000"/>
          <w:szCs w:val="28"/>
          <w:lang w:val="zh-CN"/>
        </w:rPr>
        <w:t>的</w:t>
      </w:r>
      <w:r>
        <w:rPr>
          <w:rFonts w:ascii="微软雅黑" w:cs="微软雅黑"/>
          <w:color w:val="000000"/>
          <w:szCs w:val="28"/>
          <w:lang w:val="zh-CN"/>
        </w:rPr>
        <w:t>广告文件</w:t>
      </w:r>
      <w:r>
        <w:rPr>
          <w:rFonts w:ascii="微软雅黑" w:cs="微软雅黑" w:hint="eastAsia"/>
          <w:color w:val="000000"/>
          <w:szCs w:val="28"/>
          <w:lang w:val="zh-CN"/>
        </w:rPr>
        <w:t>。根据</w:t>
      </w:r>
      <w:r>
        <w:t>广告的下载地址这一</w:t>
      </w:r>
      <w:r>
        <w:rPr>
          <w:rFonts w:hint="eastAsia"/>
        </w:rPr>
        <w:t>属</w:t>
      </w:r>
      <w:r>
        <w:t>性</w:t>
      </w:r>
      <w:r>
        <w:rPr>
          <w:rFonts w:hint="eastAsia"/>
        </w:rPr>
        <w:t>。</w:t>
      </w:r>
    </w:p>
    <w:p w:rsidR="00EA1F71" w:rsidRPr="00DF7CC8" w:rsidRDefault="00EA1F71" w:rsidP="004274C9">
      <w:pPr>
        <w:pStyle w:val="af6"/>
        <w:numPr>
          <w:ilvl w:val="0"/>
          <w:numId w:val="4"/>
        </w:numPr>
        <w:ind w:firstLineChars="0"/>
        <w:rPr>
          <w:rFonts w:ascii="微软雅黑" w:cs="微软雅黑"/>
          <w:color w:val="000000"/>
          <w:szCs w:val="28"/>
          <w:lang w:val="zh-CN"/>
        </w:rPr>
      </w:pPr>
      <w:r>
        <w:rPr>
          <w:rFonts w:hint="eastAsia"/>
        </w:rPr>
        <w:t>先</w:t>
      </w:r>
      <w:r>
        <w:t>从</w:t>
      </w:r>
      <w:r>
        <w:rPr>
          <w:rFonts w:hint="eastAsia"/>
        </w:rPr>
        <w:t>CDN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，如果</w:t>
      </w:r>
      <w:r>
        <w:rPr>
          <w:rFonts w:hint="eastAsia"/>
        </w:rPr>
        <w:t>CDN</w:t>
      </w:r>
      <w:r>
        <w:rPr>
          <w:rFonts w:hint="eastAsia"/>
        </w:rPr>
        <w:t>被</w:t>
      </w:r>
      <w:r>
        <w:t>屏蔽或下载失败</w:t>
      </w:r>
      <w:r>
        <w:rPr>
          <w:rFonts w:hint="eastAsia"/>
        </w:rPr>
        <w:t>，则</w:t>
      </w:r>
      <w:bookmarkStart w:id="101" w:name="OLE_LINK20"/>
      <w:r w:rsidR="00DF7CC8">
        <w:rPr>
          <w:rFonts w:hint="eastAsia"/>
        </w:rPr>
        <w:t>通</w:t>
      </w:r>
      <w:r w:rsidR="00DF7CC8">
        <w:t>过</w:t>
      </w:r>
      <w:bookmarkStart w:id="102" w:name="OLE_LINK19"/>
      <w:r w:rsidR="00DF7CC8">
        <w:t>安全</w:t>
      </w:r>
      <w:r w:rsidR="00DF7CC8">
        <w:rPr>
          <w:rFonts w:hint="eastAsia"/>
        </w:rPr>
        <w:t>通道</w:t>
      </w:r>
      <w:bookmarkEnd w:id="101"/>
      <w:bookmarkEnd w:id="102"/>
      <w:r w:rsidR="00DF7CC8">
        <w:t>下载</w:t>
      </w:r>
    </w:p>
    <w:p w:rsidR="00F5103E" w:rsidRPr="006C295B" w:rsidRDefault="00DF7CC8" w:rsidP="004274C9">
      <w:pPr>
        <w:pStyle w:val="af6"/>
        <w:numPr>
          <w:ilvl w:val="0"/>
          <w:numId w:val="4"/>
        </w:numPr>
        <w:ind w:firstLineChars="0"/>
        <w:rPr>
          <w:rFonts w:ascii="微软雅黑" w:cs="微软雅黑"/>
          <w:color w:val="000000"/>
          <w:szCs w:val="28"/>
          <w:lang w:val="zh-CN"/>
        </w:rPr>
      </w:pPr>
      <w:r>
        <w:rPr>
          <w:rFonts w:ascii="微软雅黑" w:cs="微软雅黑" w:hint="eastAsia"/>
          <w:color w:val="000000"/>
          <w:szCs w:val="28"/>
          <w:lang w:val="zh-CN"/>
        </w:rPr>
        <w:t>校验正确性并</w:t>
      </w:r>
      <w:r w:rsidRPr="00EA1F71">
        <w:rPr>
          <w:rFonts w:ascii="微软雅黑" w:cs="微软雅黑" w:hint="eastAsia"/>
          <w:color w:val="000000"/>
          <w:szCs w:val="28"/>
          <w:lang w:val="zh-CN"/>
        </w:rPr>
        <w:t>缓存</w:t>
      </w:r>
      <w:r>
        <w:rPr>
          <w:rFonts w:ascii="微软雅黑" w:cs="微软雅黑" w:hint="eastAsia"/>
          <w:color w:val="000000"/>
          <w:szCs w:val="28"/>
          <w:lang w:val="zh-CN"/>
        </w:rPr>
        <w:t>到本地，同</w:t>
      </w:r>
      <w:r>
        <w:rPr>
          <w:rFonts w:ascii="微软雅黑" w:cs="微软雅黑"/>
          <w:color w:val="000000"/>
          <w:szCs w:val="28"/>
          <w:lang w:val="zh-CN"/>
        </w:rPr>
        <w:t>时加载到内存中</w:t>
      </w:r>
    </w:p>
    <w:p w:rsidR="00F6491C" w:rsidRDefault="004274C9" w:rsidP="004274C9">
      <w:pPr>
        <w:pStyle w:val="2"/>
      </w:pPr>
      <w:r>
        <w:rPr>
          <w:rFonts w:hint="eastAsia"/>
        </w:rPr>
        <w:t>广告</w:t>
      </w:r>
      <w:r>
        <w:t>列表</w:t>
      </w:r>
      <w:r w:rsidR="00F576AC">
        <w:rPr>
          <w:rFonts w:hint="eastAsia"/>
        </w:rPr>
        <w:t>和</w:t>
      </w:r>
      <w:r>
        <w:t>广告播放策略</w:t>
      </w:r>
      <w:r w:rsidR="00F576AC">
        <w:rPr>
          <w:rFonts w:hint="eastAsia"/>
        </w:rPr>
        <w:t>的</w:t>
      </w:r>
      <w:r w:rsidR="00F576AC">
        <w:t>同</w:t>
      </w:r>
      <w:r w:rsidR="00F576AC">
        <w:rPr>
          <w:rFonts w:hint="eastAsia"/>
        </w:rPr>
        <w:t>步</w:t>
      </w:r>
      <w:r w:rsidR="00F576AC">
        <w:t>更新</w:t>
      </w:r>
    </w:p>
    <w:p w:rsidR="004274C9" w:rsidRPr="004274C9" w:rsidRDefault="004274C9" w:rsidP="004274C9">
      <w:pPr>
        <w:pStyle w:val="af6"/>
        <w:numPr>
          <w:ilvl w:val="0"/>
          <w:numId w:val="9"/>
        </w:numPr>
        <w:ind w:firstLineChars="0"/>
        <w:rPr>
          <w:lang w:val="zh-CN"/>
        </w:rPr>
      </w:pPr>
      <w:r>
        <w:t>列表和策略</w:t>
      </w:r>
      <w:r>
        <w:rPr>
          <w:rFonts w:hint="eastAsia"/>
        </w:rPr>
        <w:t>可</w:t>
      </w:r>
      <w:r>
        <w:t>以由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protocol buffer</w:t>
      </w:r>
      <w:r>
        <w:rPr>
          <w:rFonts w:hint="eastAsia"/>
        </w:rPr>
        <w:t>或</w:t>
      </w:r>
      <w:r>
        <w:t>程序语言中的结构体表示</w:t>
      </w:r>
      <w:r>
        <w:rPr>
          <w:rFonts w:hint="eastAsia"/>
        </w:rPr>
        <w:t>。</w:t>
      </w:r>
    </w:p>
    <w:p w:rsidR="004274C9" w:rsidRPr="00975EFF" w:rsidRDefault="004274C9" w:rsidP="004274C9">
      <w:pPr>
        <w:pStyle w:val="af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中</w:t>
      </w:r>
      <w:r>
        <w:t>心端广告播放策略</w:t>
      </w:r>
      <w:r>
        <w:rPr>
          <w:rFonts w:hint="eastAsia"/>
        </w:rPr>
        <w:t>如果</w:t>
      </w:r>
      <w:r>
        <w:t>有更新</w:t>
      </w:r>
      <w:r>
        <w:rPr>
          <w:rFonts w:hint="eastAsia"/>
        </w:rPr>
        <w:t>，则</w:t>
      </w:r>
      <w:r>
        <w:t>可以由中心主动通知网吧端来获取</w:t>
      </w:r>
      <w:r>
        <w:rPr>
          <w:rFonts w:hint="eastAsia"/>
        </w:rPr>
        <w:t>，或</w:t>
      </w:r>
      <w:r>
        <w:t>由网吧端</w:t>
      </w:r>
      <w:r>
        <w:rPr>
          <w:rFonts w:hint="eastAsia"/>
        </w:rPr>
        <w:t>定</w:t>
      </w:r>
      <w:r>
        <w:t>时来检查是否有更新</w:t>
      </w:r>
      <w:r>
        <w:rPr>
          <w:rFonts w:hint="eastAsia"/>
        </w:rPr>
        <w:t>。</w:t>
      </w:r>
    </w:p>
    <w:p w:rsidR="00975EFF" w:rsidRPr="004274C9" w:rsidRDefault="00975EFF" w:rsidP="004274C9">
      <w:pPr>
        <w:pStyle w:val="af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网</w:t>
      </w:r>
      <w:r>
        <w:t>吧端可以向中心端获取完整广告列表</w:t>
      </w:r>
      <w:r>
        <w:rPr>
          <w:rFonts w:hint="eastAsia"/>
        </w:rPr>
        <w:t>，也</w:t>
      </w:r>
      <w:r>
        <w:t>可以获取单</w:t>
      </w:r>
      <w:r>
        <w:rPr>
          <w:rFonts w:hint="eastAsia"/>
        </w:rPr>
        <w:t>条</w:t>
      </w:r>
      <w:r>
        <w:t>广告列表</w:t>
      </w:r>
    </w:p>
    <w:p w:rsidR="006C295B" w:rsidRDefault="006C295B" w:rsidP="006C295B">
      <w:pPr>
        <w:pStyle w:val="af3"/>
        <w:jc w:val="left"/>
        <w:rPr>
          <w:lang w:val="zh-CN"/>
        </w:rPr>
      </w:pPr>
      <w:r w:rsidRPr="006C295B">
        <w:rPr>
          <w:rFonts w:hint="eastAsia"/>
          <w:lang w:val="zh-CN"/>
        </w:rPr>
        <w:lastRenderedPageBreak/>
        <w:t>收银端与客户端交互流程</w:t>
      </w:r>
    </w:p>
    <w:p w:rsidR="006C295B" w:rsidRDefault="006C295B" w:rsidP="00F6491C">
      <w:pPr>
        <w:widowControl w:val="0"/>
        <w:autoSpaceDE w:val="0"/>
        <w:autoSpaceDN w:val="0"/>
        <w:adjustRightInd w:val="0"/>
        <w:spacing w:line="288" w:lineRule="auto"/>
        <w:rPr>
          <w:rFonts w:ascii="微软雅黑" w:cs="微软雅黑"/>
          <w:b/>
          <w:color w:val="000000"/>
          <w:szCs w:val="28"/>
          <w:lang w:val="zh-CN"/>
        </w:rPr>
      </w:pPr>
      <w:r>
        <w:rPr>
          <w:rFonts w:ascii="微软雅黑" w:cs="微软雅黑"/>
          <w:b/>
          <w:noProof/>
          <w:color w:val="000000"/>
          <w:szCs w:val="28"/>
        </w:rPr>
        <w:drawing>
          <wp:inline distT="0" distB="0" distL="0" distR="0">
            <wp:extent cx="5943600" cy="6200775"/>
            <wp:effectExtent l="0" t="0" r="0" b="9525"/>
            <wp:docPr id="5" name="图片 5" descr="C:\Users\GaoLj\Desktop\流媒体\收银端与客户端交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oLj\Desktop\流媒体\收银端与客户端交互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5B" w:rsidRDefault="006C295B" w:rsidP="006C295B">
      <w:pPr>
        <w:rPr>
          <w:lang w:val="zh-CN"/>
        </w:rPr>
      </w:pPr>
      <w:r>
        <w:rPr>
          <w:rFonts w:hint="eastAsia"/>
          <w:lang w:val="zh-CN"/>
        </w:rPr>
        <w:t>流程</w:t>
      </w:r>
      <w:r>
        <w:rPr>
          <w:lang w:val="zh-CN"/>
        </w:rPr>
        <w:t>说明</w:t>
      </w:r>
      <w:r>
        <w:rPr>
          <w:rFonts w:hint="eastAsia"/>
          <w:lang w:val="zh-CN"/>
        </w:rPr>
        <w:t>：</w:t>
      </w:r>
    </w:p>
    <w:p w:rsidR="006C295B" w:rsidRDefault="006C295B" w:rsidP="004274C9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客户机开</w:t>
      </w:r>
      <w:r>
        <w:t>机后</w:t>
      </w:r>
      <w:r>
        <w:rPr>
          <w:rFonts w:hint="eastAsia"/>
        </w:rPr>
        <w:t>，网</w:t>
      </w:r>
      <w:r>
        <w:t>吧</w:t>
      </w:r>
      <w:r>
        <w:rPr>
          <w:rFonts w:hint="eastAsia"/>
        </w:rPr>
        <w:t>客户</w:t>
      </w:r>
      <w:r>
        <w:t>端起动</w:t>
      </w:r>
    </w:p>
    <w:p w:rsidR="006C295B" w:rsidRDefault="006C295B" w:rsidP="004274C9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端向收银端</w:t>
      </w:r>
      <w:r>
        <w:rPr>
          <w:rFonts w:hint="eastAsia"/>
        </w:rPr>
        <w:t>获取</w:t>
      </w:r>
      <w:r>
        <w:t>广告播放策略</w:t>
      </w:r>
    </w:p>
    <w:p w:rsidR="0017096E" w:rsidRDefault="0017096E" w:rsidP="004274C9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解析</w:t>
      </w:r>
      <w:r>
        <w:t>播放策略，</w:t>
      </w:r>
      <w:r>
        <w:rPr>
          <w:rFonts w:hint="eastAsia"/>
        </w:rPr>
        <w:t>得</w:t>
      </w:r>
      <w:r>
        <w:t>到需要下载的广告文件列表</w:t>
      </w:r>
    </w:p>
    <w:p w:rsidR="006C295B" w:rsidRDefault="0017096E" w:rsidP="004274C9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从</w:t>
      </w:r>
      <w:r>
        <w:t>收银端下载</w:t>
      </w:r>
      <w:r>
        <w:rPr>
          <w:rFonts w:hint="eastAsia"/>
        </w:rPr>
        <w:t>所</w:t>
      </w:r>
      <w:r>
        <w:t>有广告文件</w:t>
      </w:r>
      <w:r>
        <w:rPr>
          <w:rFonts w:hint="eastAsia"/>
        </w:rPr>
        <w:t>，并</w:t>
      </w:r>
      <w:r>
        <w:t>把广告</w:t>
      </w:r>
      <w:r>
        <w:rPr>
          <w:rFonts w:hint="eastAsia"/>
        </w:rPr>
        <w:t>缓存</w:t>
      </w:r>
      <w:r>
        <w:t>到内存中</w:t>
      </w:r>
      <w:r>
        <w:rPr>
          <w:rFonts w:hint="eastAsia"/>
        </w:rPr>
        <w:t>。优先</w:t>
      </w:r>
      <w:r>
        <w:t>下载</w:t>
      </w:r>
      <w:bookmarkStart w:id="103" w:name="OLE_LINK35"/>
      <w:r>
        <w:t>锁屏广告</w:t>
      </w:r>
      <w:bookmarkEnd w:id="103"/>
      <w:r>
        <w:rPr>
          <w:rFonts w:hint="eastAsia"/>
        </w:rPr>
        <w:t>文件。</w:t>
      </w:r>
    </w:p>
    <w:p w:rsidR="0017096E" w:rsidRPr="00C85C0E" w:rsidRDefault="0017096E" w:rsidP="004274C9">
      <w:pPr>
        <w:pStyle w:val="af6"/>
        <w:numPr>
          <w:ilvl w:val="0"/>
          <w:numId w:val="5"/>
        </w:numPr>
        <w:ind w:firstLineChars="0"/>
      </w:pPr>
      <w:r>
        <w:t>锁屏广告</w:t>
      </w:r>
      <w:r>
        <w:rPr>
          <w:rFonts w:hint="eastAsia"/>
        </w:rPr>
        <w:t>一</w:t>
      </w:r>
      <w:r>
        <w:t>下载完成</w:t>
      </w:r>
      <w:r>
        <w:rPr>
          <w:rFonts w:hint="eastAsia"/>
        </w:rPr>
        <w:t>，就</w:t>
      </w:r>
      <w:r>
        <w:rPr>
          <w:rFonts w:ascii="微软雅黑" w:cs="微软雅黑" w:hint="eastAsia"/>
          <w:color w:val="000000"/>
          <w:szCs w:val="28"/>
          <w:lang w:val="zh-CN"/>
        </w:rPr>
        <w:t>根据播放策略播放锁屏广告</w:t>
      </w:r>
    </w:p>
    <w:p w:rsidR="00C85C0E" w:rsidRDefault="00C85C0E" w:rsidP="00C85C0E">
      <w:r>
        <w:rPr>
          <w:rFonts w:hint="eastAsia"/>
        </w:rPr>
        <w:t>注：客户</w:t>
      </w:r>
      <w:r>
        <w:t>端把广告</w:t>
      </w:r>
      <w:r>
        <w:rPr>
          <w:rFonts w:hint="eastAsia"/>
        </w:rPr>
        <w:t>缓存</w:t>
      </w:r>
      <w:r>
        <w:t>到内存中</w:t>
      </w:r>
      <w:r>
        <w:rPr>
          <w:rFonts w:hint="eastAsia"/>
        </w:rPr>
        <w:t>后，以</w:t>
      </w:r>
      <w:r>
        <w:t>后每次播放锁屏广告时不需要再</w:t>
      </w:r>
      <w:r>
        <w:rPr>
          <w:rFonts w:hint="eastAsia"/>
        </w:rPr>
        <w:t>从</w:t>
      </w:r>
      <w:r>
        <w:t>收银端下载</w:t>
      </w:r>
      <w:r>
        <w:rPr>
          <w:rFonts w:hint="eastAsia"/>
        </w:rPr>
        <w:t>，并</w:t>
      </w:r>
      <w:r>
        <w:t>且也能优化无盘</w:t>
      </w:r>
      <w:r>
        <w:rPr>
          <w:rFonts w:hint="eastAsia"/>
        </w:rPr>
        <w:t>环境</w:t>
      </w:r>
      <w:r>
        <w:t>下的性能</w:t>
      </w:r>
      <w:r>
        <w:rPr>
          <w:rFonts w:hint="eastAsia"/>
        </w:rPr>
        <w:t>。</w:t>
      </w:r>
    </w:p>
    <w:sectPr w:rsidR="00C85C0E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76B" w:rsidRDefault="0075076B">
      <w:r>
        <w:separator/>
      </w:r>
    </w:p>
  </w:endnote>
  <w:endnote w:type="continuationSeparator" w:id="0">
    <w:p w:rsidR="0075076B" w:rsidRDefault="0075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 UI Light">
    <w:altName w:val="Microsoft YaHei UI"/>
    <w:charset w:val="86"/>
    <w:family w:val="swiss"/>
    <w:pitch w:val="variable"/>
    <w:sig w:usb0="80000287" w:usb1="28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76B" w:rsidRDefault="0075076B">
      <w:r>
        <w:separator/>
      </w:r>
    </w:p>
  </w:footnote>
  <w:footnote w:type="continuationSeparator" w:id="0">
    <w:p w:rsidR="0075076B" w:rsidRDefault="007507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FCA" w:rsidRDefault="009D4CC2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FCA" w:rsidRDefault="009D4CC2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F2B28" w:rsidRPr="007F2B28">
                            <w:rPr>
                              <w:lang w:val="zh-CN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674FCA" w:rsidRDefault="009D4CC2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F2B28" w:rsidRPr="007F2B28">
                      <w:rPr>
                        <w:lang w:val="zh-CN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62B"/>
    <w:multiLevelType w:val="hybridMultilevel"/>
    <w:tmpl w:val="21C2799A"/>
    <w:lvl w:ilvl="0" w:tplc="9E4C6E5A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B3DEA"/>
    <w:multiLevelType w:val="hybridMultilevel"/>
    <w:tmpl w:val="D9B0DB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2542AE"/>
    <w:multiLevelType w:val="hybridMultilevel"/>
    <w:tmpl w:val="A88A2E7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6524A"/>
    <w:multiLevelType w:val="hybridMultilevel"/>
    <w:tmpl w:val="6E82E1F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744261"/>
    <w:multiLevelType w:val="hybridMultilevel"/>
    <w:tmpl w:val="82BAC0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E36B7E"/>
    <w:multiLevelType w:val="hybridMultilevel"/>
    <w:tmpl w:val="3F7ABE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6E46CA1"/>
    <w:multiLevelType w:val="hybridMultilevel"/>
    <w:tmpl w:val="303E04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14185F"/>
    <w:multiLevelType w:val="hybridMultilevel"/>
    <w:tmpl w:val="328C9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2A2D85"/>
    <w:multiLevelType w:val="hybridMultilevel"/>
    <w:tmpl w:val="FBC2D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5A2341"/>
    <w:multiLevelType w:val="hybridMultilevel"/>
    <w:tmpl w:val="0914ADEA"/>
    <w:lvl w:ilvl="0" w:tplc="60807000">
      <w:start w:val="1"/>
      <w:numFmt w:val="decimal"/>
      <w:pStyle w:val="1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8F3DC3"/>
    <w:multiLevelType w:val="hybridMultilevel"/>
    <w:tmpl w:val="2390C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D6CDB"/>
    <w:multiLevelType w:val="multilevel"/>
    <w:tmpl w:val="DF0C73B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B314A0A"/>
    <w:multiLevelType w:val="hybridMultilevel"/>
    <w:tmpl w:val="6E82E1F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3"/>
  </w:num>
  <w:num w:numId="5">
    <w:abstractNumId w:val="13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10"/>
  </w:num>
  <w:num w:numId="12">
    <w:abstractNumId w:val="4"/>
  </w:num>
  <w:num w:numId="13">
    <w:abstractNumId w:val="2"/>
  </w:num>
  <w:num w:numId="14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高黎峻">
    <w15:presenceInfo w15:providerId="Windows Live" w15:userId="35d9c40e1c90b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09"/>
    <w:rsid w:val="000625A2"/>
    <w:rsid w:val="0007683A"/>
    <w:rsid w:val="000B2740"/>
    <w:rsid w:val="000D737B"/>
    <w:rsid w:val="000E6F87"/>
    <w:rsid w:val="00125490"/>
    <w:rsid w:val="0016673A"/>
    <w:rsid w:val="0017096E"/>
    <w:rsid w:val="00173B01"/>
    <w:rsid w:val="00184385"/>
    <w:rsid w:val="00186575"/>
    <w:rsid w:val="0019504F"/>
    <w:rsid w:val="001B421F"/>
    <w:rsid w:val="002059DA"/>
    <w:rsid w:val="00210AF2"/>
    <w:rsid w:val="002416C8"/>
    <w:rsid w:val="00244620"/>
    <w:rsid w:val="00262FC3"/>
    <w:rsid w:val="0029142B"/>
    <w:rsid w:val="00294558"/>
    <w:rsid w:val="002A137C"/>
    <w:rsid w:val="002A772E"/>
    <w:rsid w:val="002D632D"/>
    <w:rsid w:val="00311BE2"/>
    <w:rsid w:val="00335D2D"/>
    <w:rsid w:val="003362C3"/>
    <w:rsid w:val="00344C97"/>
    <w:rsid w:val="0035326E"/>
    <w:rsid w:val="00360DDA"/>
    <w:rsid w:val="003A4CA2"/>
    <w:rsid w:val="003C7D95"/>
    <w:rsid w:val="003E1241"/>
    <w:rsid w:val="003E6E56"/>
    <w:rsid w:val="003F569B"/>
    <w:rsid w:val="004118CA"/>
    <w:rsid w:val="00414FB4"/>
    <w:rsid w:val="004202DA"/>
    <w:rsid w:val="004274C9"/>
    <w:rsid w:val="00447331"/>
    <w:rsid w:val="004817CB"/>
    <w:rsid w:val="004B2016"/>
    <w:rsid w:val="004B36C7"/>
    <w:rsid w:val="004C04EA"/>
    <w:rsid w:val="004D1C1D"/>
    <w:rsid w:val="004D3B9F"/>
    <w:rsid w:val="004E2E71"/>
    <w:rsid w:val="00500CAC"/>
    <w:rsid w:val="005013C2"/>
    <w:rsid w:val="005159C0"/>
    <w:rsid w:val="00520610"/>
    <w:rsid w:val="0053322F"/>
    <w:rsid w:val="005622D7"/>
    <w:rsid w:val="005707A6"/>
    <w:rsid w:val="00571AEF"/>
    <w:rsid w:val="00573D83"/>
    <w:rsid w:val="005763EA"/>
    <w:rsid w:val="00585D25"/>
    <w:rsid w:val="00594B7C"/>
    <w:rsid w:val="005E0F15"/>
    <w:rsid w:val="00615EAB"/>
    <w:rsid w:val="006177E4"/>
    <w:rsid w:val="006236EC"/>
    <w:rsid w:val="00630221"/>
    <w:rsid w:val="00651DAE"/>
    <w:rsid w:val="00662716"/>
    <w:rsid w:val="00664C46"/>
    <w:rsid w:val="00674FCA"/>
    <w:rsid w:val="006A0452"/>
    <w:rsid w:val="006C295B"/>
    <w:rsid w:val="00701057"/>
    <w:rsid w:val="0074732C"/>
    <w:rsid w:val="0075076B"/>
    <w:rsid w:val="00761E8D"/>
    <w:rsid w:val="00790E02"/>
    <w:rsid w:val="00795D1F"/>
    <w:rsid w:val="007B1EFB"/>
    <w:rsid w:val="007C0D9C"/>
    <w:rsid w:val="007F2B28"/>
    <w:rsid w:val="00800699"/>
    <w:rsid w:val="0080232B"/>
    <w:rsid w:val="00813C25"/>
    <w:rsid w:val="00815575"/>
    <w:rsid w:val="008177B6"/>
    <w:rsid w:val="00826001"/>
    <w:rsid w:val="008308A7"/>
    <w:rsid w:val="0083402F"/>
    <w:rsid w:val="00834097"/>
    <w:rsid w:val="008606A8"/>
    <w:rsid w:val="008901C6"/>
    <w:rsid w:val="008F7A7A"/>
    <w:rsid w:val="00924B92"/>
    <w:rsid w:val="00935A00"/>
    <w:rsid w:val="009462B8"/>
    <w:rsid w:val="00947922"/>
    <w:rsid w:val="00951493"/>
    <w:rsid w:val="009524CF"/>
    <w:rsid w:val="0095793B"/>
    <w:rsid w:val="00975EFF"/>
    <w:rsid w:val="009812D6"/>
    <w:rsid w:val="00996971"/>
    <w:rsid w:val="009A5501"/>
    <w:rsid w:val="009D179D"/>
    <w:rsid w:val="009D4CC2"/>
    <w:rsid w:val="009D785F"/>
    <w:rsid w:val="009E2FE1"/>
    <w:rsid w:val="009F0D76"/>
    <w:rsid w:val="009F2ACB"/>
    <w:rsid w:val="00A05C87"/>
    <w:rsid w:val="00A159FA"/>
    <w:rsid w:val="00A271C5"/>
    <w:rsid w:val="00A4378C"/>
    <w:rsid w:val="00A502E0"/>
    <w:rsid w:val="00AD4523"/>
    <w:rsid w:val="00AD5547"/>
    <w:rsid w:val="00B07576"/>
    <w:rsid w:val="00B1757C"/>
    <w:rsid w:val="00B208E0"/>
    <w:rsid w:val="00B669B0"/>
    <w:rsid w:val="00B7128B"/>
    <w:rsid w:val="00B83A3A"/>
    <w:rsid w:val="00B841D1"/>
    <w:rsid w:val="00B95F65"/>
    <w:rsid w:val="00B968DE"/>
    <w:rsid w:val="00BA6544"/>
    <w:rsid w:val="00BF1B03"/>
    <w:rsid w:val="00BF7F02"/>
    <w:rsid w:val="00C05F09"/>
    <w:rsid w:val="00C4159A"/>
    <w:rsid w:val="00C54630"/>
    <w:rsid w:val="00C62DE6"/>
    <w:rsid w:val="00C75B23"/>
    <w:rsid w:val="00C85C0E"/>
    <w:rsid w:val="00CB230E"/>
    <w:rsid w:val="00CB6A44"/>
    <w:rsid w:val="00CB768F"/>
    <w:rsid w:val="00CF5987"/>
    <w:rsid w:val="00CF7350"/>
    <w:rsid w:val="00D16349"/>
    <w:rsid w:val="00D37CCA"/>
    <w:rsid w:val="00D51154"/>
    <w:rsid w:val="00D82E6C"/>
    <w:rsid w:val="00DC18DA"/>
    <w:rsid w:val="00DF33AE"/>
    <w:rsid w:val="00DF4B66"/>
    <w:rsid w:val="00DF7CC8"/>
    <w:rsid w:val="00E368D5"/>
    <w:rsid w:val="00E55B1A"/>
    <w:rsid w:val="00E9124C"/>
    <w:rsid w:val="00EA063C"/>
    <w:rsid w:val="00EA1F71"/>
    <w:rsid w:val="00EB6942"/>
    <w:rsid w:val="00ED0DA9"/>
    <w:rsid w:val="00F045EA"/>
    <w:rsid w:val="00F4176A"/>
    <w:rsid w:val="00F43317"/>
    <w:rsid w:val="00F5103E"/>
    <w:rsid w:val="00F576AC"/>
    <w:rsid w:val="00F6044D"/>
    <w:rsid w:val="00F6491C"/>
    <w:rsid w:val="00F71300"/>
    <w:rsid w:val="00F74618"/>
    <w:rsid w:val="00F82247"/>
    <w:rsid w:val="00FB0765"/>
    <w:rsid w:val="00FC1BDE"/>
    <w:rsid w:val="00FD39FF"/>
    <w:rsid w:val="00FD55FA"/>
    <w:rsid w:val="00FD56FC"/>
    <w:rsid w:val="00FE4BF5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4BC59-F43C-4D5E-9FFB-4D6E77C8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5F65"/>
    <w:pPr>
      <w:spacing w:after="0" w:line="240" w:lineRule="auto"/>
    </w:pPr>
    <w:rPr>
      <w:rFonts w:eastAsia="微软雅黑"/>
      <w:color w:val="000000" w:themeColor="text1"/>
      <w:sz w:val="28"/>
    </w:rPr>
  </w:style>
  <w:style w:type="paragraph" w:styleId="1">
    <w:name w:val="heading 1"/>
    <w:basedOn w:val="a0"/>
    <w:next w:val="a0"/>
    <w:link w:val="1Char"/>
    <w:autoRedefine/>
    <w:uiPriority w:val="9"/>
    <w:qFormat/>
    <w:rsid w:val="004274C9"/>
    <w:pPr>
      <w:keepNext/>
      <w:keepLines/>
      <w:numPr>
        <w:numId w:val="6"/>
      </w:numPr>
      <w:ind w:left="0" w:firstLine="0"/>
      <w:outlineLvl w:val="0"/>
    </w:pPr>
    <w:rPr>
      <w:rFonts w:ascii="微软雅黑" w:hAnsi="微软雅黑"/>
      <w:b/>
      <w:bCs/>
      <w:caps/>
      <w:szCs w:val="30"/>
      <w:lang w:val="zh-CN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4274C9"/>
    <w:pPr>
      <w:keepNext/>
      <w:keepLines/>
      <w:numPr>
        <w:numId w:val="3"/>
      </w:numPr>
      <w:outlineLvl w:val="1"/>
    </w:pPr>
    <w:rPr>
      <w:bCs/>
      <w:lang w:val="zh-CN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585D25"/>
    <w:pPr>
      <w:keepNext/>
      <w:keepLines/>
      <w:adjustRightInd w:val="0"/>
      <w:outlineLvl w:val="2"/>
    </w:pPr>
    <w:rPr>
      <w:bCs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585D25"/>
    <w:pPr>
      <w:keepLines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85D2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4274C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4274C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4274C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4274C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sid w:val="004274C9"/>
    <w:rPr>
      <w:rFonts w:ascii="微软雅黑" w:eastAsia="微软雅黑" w:hAnsi="微软雅黑"/>
      <w:b/>
      <w:bCs/>
      <w:caps/>
      <w:color w:val="000000" w:themeColor="text1"/>
      <w:sz w:val="28"/>
      <w:szCs w:val="30"/>
      <w:lang w:val="zh-CN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sid w:val="004274C9"/>
    <w:rPr>
      <w:rFonts w:eastAsia="微软雅黑"/>
      <w:bCs/>
      <w:color w:val="000000" w:themeColor="text1"/>
      <w:sz w:val="28"/>
      <w:lang w:val="zh-CN"/>
    </w:rPr>
  </w:style>
  <w:style w:type="paragraph" w:styleId="a">
    <w:name w:val="List Bullet"/>
    <w:basedOn w:val="a0"/>
    <w:uiPriority w:val="1"/>
    <w:unhideWhenUsed/>
    <w:qFormat/>
    <w:rsid w:val="004274C9"/>
    <w:pPr>
      <w:numPr>
        <w:numId w:val="1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C7EDCB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74D27D" w:themeColor="background1" w:themeShade="BF"/>
        <w:left w:val="single" w:sz="4" w:space="0" w:color="74D27D" w:themeColor="background1" w:themeShade="BF"/>
        <w:bottom w:val="single" w:sz="4" w:space="0" w:color="74D27D" w:themeColor="background1" w:themeShade="BF"/>
        <w:right w:val="single" w:sz="4" w:space="0" w:color="74D27D" w:themeColor="background1" w:themeShade="BF"/>
        <w:insideH w:val="single" w:sz="4" w:space="0" w:color="74D27D" w:themeColor="background1" w:themeShade="BF"/>
        <w:insideV w:val="single" w:sz="4" w:space="0" w:color="74D27D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C7EDCB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character" w:customStyle="1" w:styleId="3Char">
    <w:name w:val="标题 3 Char"/>
    <w:basedOn w:val="a1"/>
    <w:link w:val="3"/>
    <w:uiPriority w:val="9"/>
    <w:rsid w:val="00E55B1A"/>
    <w:rPr>
      <w:rFonts w:eastAsia="微软雅黑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E55B1A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C05F09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4274C9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4274C9"/>
    <w:rPr>
      <w:rFonts w:eastAsia="微软雅黑"/>
      <w:b/>
      <w:bCs/>
      <w:color w:val="000000" w:themeColor="text1"/>
      <w:sz w:val="24"/>
      <w:szCs w:val="24"/>
    </w:rPr>
  </w:style>
  <w:style w:type="paragraph" w:customStyle="1" w:styleId="af1">
    <w:name w:val="正文详细"/>
    <w:basedOn w:val="a0"/>
    <w:link w:val="af2"/>
    <w:qFormat/>
    <w:rsid w:val="008177B6"/>
    <w:pPr>
      <w:adjustRightInd w:val="0"/>
      <w:snapToGrid w:val="0"/>
      <w:ind w:leftChars="800" w:left="800"/>
    </w:pPr>
    <w:rPr>
      <w:rFonts w:ascii="微软雅黑" w:hAnsi="微软雅黑" w:cs="Microsoft YaHei UI Light"/>
      <w:color w:val="000000"/>
      <w:szCs w:val="28"/>
      <w:lang w:val="zh-CN"/>
    </w:rPr>
  </w:style>
  <w:style w:type="character" w:customStyle="1" w:styleId="8Char">
    <w:name w:val="标题 8 Char"/>
    <w:basedOn w:val="a1"/>
    <w:link w:val="8"/>
    <w:uiPriority w:val="9"/>
    <w:semiHidden/>
    <w:rsid w:val="004274C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2">
    <w:name w:val="正文详细 字符"/>
    <w:basedOn w:val="a1"/>
    <w:link w:val="af1"/>
    <w:rsid w:val="008177B6"/>
    <w:rPr>
      <w:rFonts w:ascii="微软雅黑" w:eastAsia="微软雅黑" w:hAnsi="微软雅黑" w:cs="Microsoft YaHei UI Light"/>
      <w:color w:val="000000"/>
      <w:sz w:val="28"/>
      <w:szCs w:val="28"/>
      <w:lang w:val="zh-CN"/>
    </w:rPr>
  </w:style>
  <w:style w:type="character" w:customStyle="1" w:styleId="9Char">
    <w:name w:val="标题 9 Char"/>
    <w:basedOn w:val="a1"/>
    <w:link w:val="9"/>
    <w:uiPriority w:val="9"/>
    <w:semiHidden/>
    <w:rsid w:val="004274C9"/>
    <w:rPr>
      <w:rFonts w:asciiTheme="majorHAnsi" w:eastAsiaTheme="majorEastAsia" w:hAnsiTheme="majorHAnsi" w:cstheme="majorBidi"/>
      <w:color w:val="000000" w:themeColor="text1"/>
      <w:sz w:val="21"/>
      <w:szCs w:val="21"/>
    </w:rPr>
  </w:style>
  <w:style w:type="paragraph" w:customStyle="1" w:styleId="af3">
    <w:name w:val="模块"/>
    <w:basedOn w:val="a0"/>
    <w:link w:val="af4"/>
    <w:qFormat/>
    <w:rsid w:val="00B95F65"/>
    <w:pPr>
      <w:pageBreakBefore/>
      <w:jc w:val="center"/>
    </w:pPr>
    <w:rPr>
      <w:rFonts w:ascii="微软雅黑" w:hAnsi="微软雅黑"/>
      <w:b/>
      <w:sz w:val="30"/>
      <w:szCs w:val="30"/>
    </w:rPr>
  </w:style>
  <w:style w:type="character" w:customStyle="1" w:styleId="af4">
    <w:name w:val="模块 字符"/>
    <w:basedOn w:val="a1"/>
    <w:link w:val="af3"/>
    <w:rsid w:val="00B95F65"/>
    <w:rPr>
      <w:rFonts w:ascii="微软雅黑" w:eastAsia="微软雅黑" w:hAnsi="微软雅黑"/>
      <w:b/>
      <w:color w:val="000000" w:themeColor="text1"/>
      <w:sz w:val="30"/>
      <w:szCs w:val="30"/>
    </w:rPr>
  </w:style>
  <w:style w:type="table" w:styleId="af5">
    <w:name w:val="Grid Table Light"/>
    <w:basedOn w:val="a2"/>
    <w:uiPriority w:val="40"/>
    <w:rsid w:val="00662716"/>
    <w:pPr>
      <w:spacing w:after="0" w:line="240" w:lineRule="auto"/>
    </w:pPr>
    <w:rPr>
      <w:color w:val="auto"/>
      <w:kern w:val="2"/>
      <w:sz w:val="21"/>
      <w:szCs w:val="22"/>
    </w:rPr>
    <w:tblPr>
      <w:tblBorders>
        <w:top w:val="single" w:sz="4" w:space="0" w:color="74D27D" w:themeColor="background1" w:themeShade="BF"/>
        <w:left w:val="single" w:sz="4" w:space="0" w:color="74D27D" w:themeColor="background1" w:themeShade="BF"/>
        <w:bottom w:val="single" w:sz="4" w:space="0" w:color="74D27D" w:themeColor="background1" w:themeShade="BF"/>
        <w:right w:val="single" w:sz="4" w:space="0" w:color="74D27D" w:themeColor="background1" w:themeShade="BF"/>
        <w:insideH w:val="single" w:sz="4" w:space="0" w:color="74D27D" w:themeColor="background1" w:themeShade="BF"/>
        <w:insideV w:val="single" w:sz="4" w:space="0" w:color="74D27D" w:themeColor="background1" w:themeShade="BF"/>
      </w:tblBorders>
    </w:tblPr>
  </w:style>
  <w:style w:type="paragraph" w:styleId="af6">
    <w:name w:val="List Paragraph"/>
    <w:basedOn w:val="a0"/>
    <w:uiPriority w:val="34"/>
    <w:unhideWhenUsed/>
    <w:qFormat/>
    <w:rsid w:val="00B95F65"/>
    <w:pPr>
      <w:ind w:firstLineChars="200" w:firstLine="420"/>
    </w:pPr>
  </w:style>
  <w:style w:type="character" w:styleId="af7">
    <w:name w:val="Hyperlink"/>
    <w:basedOn w:val="a1"/>
    <w:uiPriority w:val="99"/>
    <w:unhideWhenUsed/>
    <w:rsid w:val="000E6F87"/>
    <w:rPr>
      <w:color w:val="40ACD1" w:themeColor="hyperlink"/>
      <w:u w:val="single"/>
    </w:rPr>
  </w:style>
  <w:style w:type="paragraph" w:styleId="af8">
    <w:name w:val="Balloon Text"/>
    <w:basedOn w:val="a0"/>
    <w:link w:val="Char3"/>
    <w:uiPriority w:val="99"/>
    <w:semiHidden/>
    <w:unhideWhenUsed/>
    <w:rsid w:val="009F2ACB"/>
    <w:rPr>
      <w:sz w:val="18"/>
      <w:szCs w:val="18"/>
    </w:rPr>
  </w:style>
  <w:style w:type="character" w:customStyle="1" w:styleId="Char3">
    <w:name w:val="批注框文本 Char"/>
    <w:basedOn w:val="a1"/>
    <w:link w:val="af8"/>
    <w:uiPriority w:val="99"/>
    <w:semiHidden/>
    <w:rsid w:val="009F2ACB"/>
    <w:rPr>
      <w:rFonts w:eastAsia="微软雅黑"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r\AppData\Roaming\Microsoft\Templates\&#39033;&#30446;&#33539;&#22260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C7EDCB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E9A3C5-ACD3-45D5-990E-5655342CC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700</TotalTime>
  <Pages>8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高黎峻</cp:lastModifiedBy>
  <cp:revision>189</cp:revision>
  <dcterms:created xsi:type="dcterms:W3CDTF">2016-07-11T12:17:00Z</dcterms:created>
  <dcterms:modified xsi:type="dcterms:W3CDTF">2017-02-24T01:56:00Z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